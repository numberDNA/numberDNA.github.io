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66ECC1" w14:textId="14C0649A" w:rsidR="000D6B30" w:rsidRDefault="00E97B12" w:rsidP="005B7278">
      <w:pPr>
        <w:jc w:val="center"/>
        <w:rPr>
          <w:b/>
          <w:sz w:val="48"/>
          <w:szCs w:val="48"/>
        </w:rPr>
      </w:pPr>
      <w:ins w:id="0" w:author="Daniel Anthony Neaton" w:date="2017-10-01T18:07:00Z">
        <w:r>
          <w:rPr>
            <w:b/>
            <w:sz w:val="48"/>
            <w:szCs w:val="48"/>
          </w:rPr>
          <w:t>Articles</w:t>
        </w:r>
      </w:ins>
    </w:p>
    <w:p w14:paraId="7F9595CE" w14:textId="77777777" w:rsidR="000D6B30" w:rsidRPr="00845C97" w:rsidRDefault="000D6B30" w:rsidP="000D6B30">
      <w:pPr>
        <w:rPr>
          <w:b/>
          <w:sz w:val="48"/>
          <w:szCs w:val="48"/>
        </w:rPr>
      </w:pPr>
    </w:p>
    <w:p w14:paraId="28A0FD0B" w14:textId="5858B15F" w:rsidR="000D6B30" w:rsidRDefault="000D6B30" w:rsidP="000D6B30">
      <w:pPr>
        <w:rPr>
          <w:ins w:id="1" w:author="Alia Neaton" w:date="2017-09-21T09:44:00Z"/>
          <w:sz w:val="28"/>
          <w:szCs w:val="28"/>
        </w:rPr>
      </w:pPr>
      <w:r w:rsidRPr="00A572CC">
        <w:rPr>
          <w:sz w:val="28"/>
          <w:szCs w:val="28"/>
        </w:rPr>
        <w:t>On this page</w:t>
      </w:r>
      <w:ins w:id="2" w:author="Alia Neaton" w:date="2017-09-20T20:42:00Z">
        <w:r w:rsidR="00F67BA8" w:rsidRPr="00E513D5">
          <w:rPr>
            <w:sz w:val="28"/>
            <w:szCs w:val="28"/>
          </w:rPr>
          <w:t>,</w:t>
        </w:r>
      </w:ins>
      <w:r w:rsidRPr="00E513D5">
        <w:rPr>
          <w:sz w:val="28"/>
          <w:szCs w:val="28"/>
        </w:rPr>
        <w:t xml:space="preserve"> I will post articles that provide </w:t>
      </w:r>
      <w:ins w:id="3" w:author="Alia Neaton" w:date="2017-09-21T09:37:00Z">
        <w:r w:rsidR="004C5806" w:rsidRPr="00E513D5">
          <w:rPr>
            <w:sz w:val="28"/>
            <w:szCs w:val="28"/>
          </w:rPr>
          <w:t>evidence explaining</w:t>
        </w:r>
      </w:ins>
      <w:r w:rsidRPr="00E513D5">
        <w:rPr>
          <w:sz w:val="28"/>
          <w:szCs w:val="28"/>
        </w:rPr>
        <w:t xml:space="preserve"> why and the degree to which students across the nation need to improve their math skills. </w:t>
      </w:r>
    </w:p>
    <w:p w14:paraId="066EB66A" w14:textId="77777777" w:rsidR="00E513D5" w:rsidRPr="00E513D5" w:rsidRDefault="00E513D5" w:rsidP="000D6B30">
      <w:pPr>
        <w:rPr>
          <w:sz w:val="28"/>
          <w:szCs w:val="28"/>
        </w:rPr>
      </w:pPr>
    </w:p>
    <w:p w14:paraId="4318568E" w14:textId="77777777" w:rsidR="000D6B30" w:rsidRDefault="000D6B30" w:rsidP="000D6B30"/>
    <w:p w14:paraId="155C2548" w14:textId="504FD452" w:rsidR="004C5806" w:rsidRPr="005B7278" w:rsidRDefault="00C334D4" w:rsidP="005B7278">
      <w:pPr>
        <w:pStyle w:val="ListParagraph"/>
        <w:numPr>
          <w:ilvl w:val="0"/>
          <w:numId w:val="1"/>
        </w:numPr>
        <w:rPr>
          <w:ins w:id="4" w:author="Alia Neaton" w:date="2017-09-21T09:33:00Z"/>
          <w:sz w:val="28"/>
          <w:szCs w:val="28"/>
        </w:rPr>
      </w:pPr>
      <w:ins w:id="5" w:author="Alia Neaton" w:date="2017-09-21T09:34:00Z">
        <w:r w:rsidRPr="005B7278">
          <w:rPr>
            <w:sz w:val="28"/>
            <w:szCs w:val="28"/>
          </w:rPr>
          <w:t xml:space="preserve">Arellano, A., </w:t>
        </w:r>
        <w:proofErr w:type="spellStart"/>
        <w:r w:rsidRPr="005B7278">
          <w:rPr>
            <w:sz w:val="28"/>
            <w:szCs w:val="28"/>
          </w:rPr>
          <w:t>Bedi</w:t>
        </w:r>
        <w:proofErr w:type="spellEnd"/>
        <w:r w:rsidRPr="005B7278">
          <w:rPr>
            <w:sz w:val="28"/>
            <w:szCs w:val="28"/>
          </w:rPr>
          <w:t>, S., &amp; Gallagher, T. (</w:t>
        </w:r>
      </w:ins>
      <w:ins w:id="6" w:author="Alia Neaton" w:date="2017-09-21T09:35:00Z">
        <w:r w:rsidR="004C5806" w:rsidRPr="005B7278">
          <w:rPr>
            <w:sz w:val="28"/>
            <w:szCs w:val="28"/>
          </w:rPr>
          <w:t>2016).</w:t>
        </w:r>
        <w:r w:rsidR="004C5806">
          <w:t xml:space="preserve"> </w:t>
        </w:r>
        <w:r w:rsidR="004C5806">
          <w:fldChar w:fldCharType="begin"/>
        </w:r>
        <w:r w:rsidR="004C5806">
          <w:instrText xml:space="preserve"> HYPERLINK "https://midwest.edtrust.org/michiganachieves/" </w:instrText>
        </w:r>
        <w:r w:rsidR="004C5806">
          <w:fldChar w:fldCharType="separate"/>
        </w:r>
        <w:r w:rsidR="000D6B30" w:rsidRPr="00E93A7F">
          <w:rPr>
            <w:rStyle w:val="Hyperlink"/>
            <w:b/>
            <w:sz w:val="28"/>
            <w:szCs w:val="28"/>
          </w:rPr>
          <w:t>Michigan Achieves! 2016 Michigan State of Education Report</w:t>
        </w:r>
        <w:r w:rsidR="004C5806">
          <w:fldChar w:fldCharType="end"/>
        </w:r>
        <w:r w:rsidR="004C5806">
          <w:t>.</w:t>
        </w:r>
      </w:ins>
      <w:r w:rsidR="000D6B30" w:rsidRPr="005B7278">
        <w:rPr>
          <w:b/>
          <w:sz w:val="28"/>
          <w:szCs w:val="28"/>
        </w:rPr>
        <w:t xml:space="preserve"> </w:t>
      </w:r>
      <w:ins w:id="7" w:author="Alia Neaton" w:date="2017-09-21T09:34:00Z">
        <w:r w:rsidRPr="005B7278">
          <w:rPr>
            <w:sz w:val="28"/>
            <w:szCs w:val="28"/>
          </w:rPr>
          <w:t>The Education Trust—Midwest (ETM).</w:t>
        </w:r>
      </w:ins>
      <w:ins w:id="8" w:author="Alia Neaton" w:date="2017-09-21T09:36:00Z">
        <w:r w:rsidR="004C5806" w:rsidRPr="005B7278">
          <w:rPr>
            <w:sz w:val="28"/>
            <w:szCs w:val="28"/>
          </w:rPr>
          <w:t xml:space="preserve"> Retrieved from https://midwest.edtrust.org/michiganachieves/</w:t>
        </w:r>
      </w:ins>
    </w:p>
    <w:p w14:paraId="53F1ED93" w14:textId="77777777" w:rsidR="000D6B30" w:rsidRPr="000B7D40" w:rsidRDefault="000D6B30" w:rsidP="000D6B30">
      <w:pPr>
        <w:rPr>
          <w:sz w:val="28"/>
          <w:szCs w:val="28"/>
        </w:rPr>
      </w:pPr>
    </w:p>
    <w:p w14:paraId="7DEE65F3" w14:textId="609315E9" w:rsidR="000D6B30" w:rsidRPr="005B7278" w:rsidRDefault="000D6B30" w:rsidP="005B7278">
      <w:pPr>
        <w:tabs>
          <w:tab w:val="left" w:pos="6986"/>
        </w:tabs>
        <w:ind w:left="720"/>
      </w:pPr>
      <w:r w:rsidRPr="005B7278">
        <w:t>This data</w:t>
      </w:r>
      <w:ins w:id="9" w:author="Alia Neaton" w:date="2017-09-21T09:37:00Z">
        <w:r w:rsidR="007D0774" w:rsidRPr="005B7278">
          <w:t>-</w:t>
        </w:r>
      </w:ins>
      <w:r w:rsidRPr="005B7278">
        <w:t>supported report produced by the nonpartisa</w:t>
      </w:r>
      <w:ins w:id="10" w:author="Alia Neaton" w:date="2017-09-21T09:44:00Z">
        <w:r w:rsidR="00E513D5">
          <w:t>n Educational Trust-Midwest group</w:t>
        </w:r>
      </w:ins>
      <w:r w:rsidRPr="005B7278">
        <w:t xml:space="preserve"> describes how achievement levels of all Michigan student subgroups are falling behind</w:t>
      </w:r>
      <w:ins w:id="11" w:author="Alia Neaton" w:date="2017-09-21T09:38:00Z">
        <w:r w:rsidR="007D0774" w:rsidRPr="005B7278">
          <w:t xml:space="preserve"> </w:t>
        </w:r>
      </w:ins>
      <w:r w:rsidRPr="005B7278">
        <w:t>the achievement levels of students in other states</w:t>
      </w:r>
      <w:ins w:id="12" w:author="Alia Neaton" w:date="2017-10-31T15:46:00Z">
        <w:r w:rsidR="00AA1CB8">
          <w:t>, both</w:t>
        </w:r>
      </w:ins>
      <w:r w:rsidRPr="005B7278">
        <w:t xml:space="preserve"> in early reading and middle school math. This report then describes </w:t>
      </w:r>
      <w:ins w:id="13" w:author="Alia Neaton" w:date="2017-09-21T09:38:00Z">
        <w:r w:rsidR="007D0774" w:rsidRPr="005B7278">
          <w:t xml:space="preserve">the </w:t>
        </w:r>
      </w:ins>
      <w:r w:rsidRPr="005B7278">
        <w:t>next steps in a plan to make Michigan a top</w:t>
      </w:r>
      <w:ins w:id="14" w:author="Alia Neaton" w:date="2017-09-21T09:38:00Z">
        <w:r w:rsidR="007D0774" w:rsidRPr="005B7278">
          <w:t>-</w:t>
        </w:r>
      </w:ins>
      <w:r w:rsidRPr="005B7278">
        <w:t xml:space="preserve">10 educational state.  </w:t>
      </w:r>
    </w:p>
    <w:p w14:paraId="3DCA1689" w14:textId="77777777" w:rsidR="000D6B30" w:rsidRDefault="000D6B30" w:rsidP="007D0774"/>
    <w:p w14:paraId="0354DA08" w14:textId="51A27FC7" w:rsidR="007D0774" w:rsidRPr="005B7278" w:rsidRDefault="00E513D5" w:rsidP="005B7278">
      <w:pPr>
        <w:pStyle w:val="ListParagraph"/>
        <w:numPr>
          <w:ilvl w:val="0"/>
          <w:numId w:val="1"/>
        </w:numPr>
        <w:rPr>
          <w:ins w:id="15" w:author="Alia Neaton" w:date="2017-09-21T09:41:00Z"/>
          <w:sz w:val="28"/>
          <w:szCs w:val="28"/>
        </w:rPr>
      </w:pPr>
      <w:ins w:id="16" w:author="Alia Neaton" w:date="2017-09-21T09:45:00Z">
        <w:r w:rsidRPr="005B7278">
          <w:rPr>
            <w:sz w:val="28"/>
            <w:szCs w:val="28"/>
          </w:rPr>
          <w:t xml:space="preserve">Columbia University. </w:t>
        </w:r>
      </w:ins>
      <w:ins w:id="17" w:author="Alia Neaton" w:date="2017-09-21T09:46:00Z">
        <w:r w:rsidRPr="005B7278">
          <w:rPr>
            <w:sz w:val="28"/>
            <w:szCs w:val="28"/>
          </w:rPr>
          <w:fldChar w:fldCharType="begin"/>
        </w:r>
        <w:r w:rsidRPr="005B7278">
          <w:rPr>
            <w:sz w:val="28"/>
            <w:szCs w:val="28"/>
          </w:rPr>
          <w:instrText xml:space="preserve"> HYPERLINK "Retrieved from https://ccrc.tc.columbia.edu/Community-College-FAQs.html" </w:instrText>
        </w:r>
        <w:r w:rsidRPr="005B7278">
          <w:rPr>
            <w:sz w:val="28"/>
            <w:szCs w:val="28"/>
          </w:rPr>
          <w:fldChar w:fldCharType="separate"/>
        </w:r>
        <w:r w:rsidR="000D6B30" w:rsidRPr="00AB39A1">
          <w:rPr>
            <w:rStyle w:val="Hyperlink"/>
            <w:b/>
            <w:sz w:val="28"/>
            <w:szCs w:val="28"/>
          </w:rPr>
          <w:t>Community College FAQs</w:t>
        </w:r>
        <w:r w:rsidRPr="005B7278">
          <w:rPr>
            <w:sz w:val="28"/>
            <w:szCs w:val="28"/>
          </w:rPr>
          <w:fldChar w:fldCharType="end"/>
        </w:r>
        <w:r w:rsidRPr="005B7278">
          <w:rPr>
            <w:sz w:val="28"/>
            <w:szCs w:val="28"/>
          </w:rPr>
          <w:t>.</w:t>
        </w:r>
      </w:ins>
      <w:ins w:id="18" w:author="Alia Neaton" w:date="2017-09-21T09:47:00Z">
        <w:r w:rsidRPr="005B7278">
          <w:rPr>
            <w:sz w:val="28"/>
            <w:szCs w:val="28"/>
          </w:rPr>
          <w:t xml:space="preserve"> Community College Research Center.</w:t>
        </w:r>
      </w:ins>
      <w:r w:rsidR="000D6B30" w:rsidRPr="005B7278">
        <w:rPr>
          <w:sz w:val="28"/>
          <w:szCs w:val="28"/>
        </w:rPr>
        <w:t xml:space="preserve"> </w:t>
      </w:r>
      <w:ins w:id="19" w:author="Alia Neaton" w:date="2017-09-21T09:41:00Z">
        <w:r w:rsidR="007D0774" w:rsidRPr="005B7278">
          <w:rPr>
            <w:sz w:val="28"/>
            <w:szCs w:val="28"/>
          </w:rPr>
          <w:t>Retrieved from https://ccrc.tc.columbia.edu/Community-College-FAQs.html</w:t>
        </w:r>
      </w:ins>
    </w:p>
    <w:p w14:paraId="096E828A" w14:textId="77777777" w:rsidR="000D6B30" w:rsidRDefault="000D6B30" w:rsidP="000D6B30"/>
    <w:p w14:paraId="791E04AC" w14:textId="148C45E1" w:rsidR="00527C68" w:rsidRDefault="000D6B30" w:rsidP="005B7278">
      <w:pPr>
        <w:ind w:left="720"/>
        <w:rPr>
          <w:ins w:id="20" w:author="Alia Neaton" w:date="2017-09-21T09:50:00Z"/>
        </w:rPr>
      </w:pPr>
      <w:r w:rsidRPr="005B7278">
        <w:t>The</w:t>
      </w:r>
      <w:ins w:id="21" w:author="Alia Neaton" w:date="2017-09-21T09:47:00Z">
        <w:r w:rsidR="00E513D5">
          <w:t>se</w:t>
        </w:r>
      </w:ins>
      <w:r w:rsidRPr="005B7278">
        <w:t xml:space="preserve"> FAQs summarize findings from research covering a wide range of topics</w:t>
      </w:r>
      <w:ins w:id="22" w:author="Alia Neaton" w:date="2017-09-21T09:47:00Z">
        <w:r w:rsidR="00E513D5">
          <w:t>,</w:t>
        </w:r>
      </w:ins>
      <w:r w:rsidRPr="005B7278">
        <w:t xml:space="preserve"> from the demographics of who enrolls and completes community college to why students succeed or fail to earn an associate</w:t>
      </w:r>
      <w:ins w:id="23" w:author="Alia Neaton" w:date="2017-09-21T09:47:00Z">
        <w:r w:rsidR="00E513D5">
          <w:t>’</w:t>
        </w:r>
      </w:ins>
      <w:r w:rsidRPr="005B7278">
        <w:t>s degree. What I found most interesting was the research and data describing the degree to which students taking 1, 2</w:t>
      </w:r>
      <w:ins w:id="24" w:author="Alia Neaton" w:date="2017-09-21T09:48:00Z">
        <w:r w:rsidR="00E513D5">
          <w:t>,</w:t>
        </w:r>
      </w:ins>
      <w:r w:rsidRPr="005B7278">
        <w:t xml:space="preserve"> or 3 remedial math</w:t>
      </w:r>
      <w:ins w:id="25" w:author="Alia Neaton" w:date="2017-09-21T09:50:00Z">
        <w:r w:rsidR="00527C68">
          <w:t xml:space="preserve"> </w:t>
        </w:r>
        <w:r w:rsidR="00527C68" w:rsidRPr="00C5557C">
          <w:t>courses</w:t>
        </w:r>
      </w:ins>
      <w:r w:rsidRPr="005B7278">
        <w:t xml:space="preserve"> (not for college credit) fail to complete a college</w:t>
      </w:r>
      <w:ins w:id="26" w:author="Alia Neaton" w:date="2017-09-21T09:50:00Z">
        <w:r w:rsidR="00527C68">
          <w:t>-</w:t>
        </w:r>
      </w:ins>
      <w:r w:rsidRPr="005B7278">
        <w:t>level math class</w:t>
      </w:r>
      <w:ins w:id="27" w:author="Alia Neaton" w:date="2017-09-21T09:50:00Z">
        <w:r w:rsidR="00527C68">
          <w:t xml:space="preserve">: </w:t>
        </w:r>
      </w:ins>
    </w:p>
    <w:p w14:paraId="78C4310F" w14:textId="77777777" w:rsidR="00527C68" w:rsidRDefault="00527C68" w:rsidP="005B7278">
      <w:pPr>
        <w:ind w:left="720"/>
        <w:rPr>
          <w:ins w:id="28" w:author="Alia Neaton" w:date="2017-09-21T09:50:00Z"/>
        </w:rPr>
      </w:pPr>
    </w:p>
    <w:p w14:paraId="29861371" w14:textId="4D41D494" w:rsidR="00527C68" w:rsidRPr="005B7278" w:rsidRDefault="00527C68" w:rsidP="005B7278">
      <w:pPr>
        <w:ind w:left="720"/>
        <w:rPr>
          <w:ins w:id="29" w:author="Alia Neaton" w:date="2017-09-21T09:50:00Z"/>
          <w:rFonts w:eastAsia="Times New Roman"/>
          <w:i/>
        </w:rPr>
      </w:pPr>
      <w:ins w:id="30" w:author="Alia Neaton" w:date="2017-09-21T09:50:00Z">
        <w:r w:rsidRPr="005B7278">
          <w:rPr>
            <w:i/>
          </w:rPr>
          <w:t>“</w:t>
        </w:r>
        <w:r w:rsidRPr="005B7278">
          <w:rPr>
            <w:rFonts w:ascii="CrimsonTextSemibold" w:eastAsia="Times New Roman" w:hAnsi="CrimsonTextSemibold"/>
            <w:i/>
            <w:color w:val="000000"/>
            <w:shd w:val="clear" w:color="auto" w:fill="E7E6E1"/>
          </w:rPr>
          <w:t>A CCRC study of 57 community colleges participating in the Achieving the Dream initiative found that only 33 percent of students referred to developmental math and 46 percent of students referred to developmental reading go on to complete the entire developmental sequence</w:t>
        </w:r>
        <w:r w:rsidRPr="005B7278">
          <w:rPr>
            <w:rFonts w:ascii="CrimsonTextSemibold" w:eastAsia="Times New Roman" w:hAnsi="CrimsonTextSemibold" w:hint="eastAsia"/>
            <w:i/>
            <w:color w:val="000000"/>
            <w:shd w:val="clear" w:color="auto" w:fill="E7E6E1"/>
          </w:rPr>
          <w:t>”</w:t>
        </w:r>
        <w:r w:rsidRPr="005B7278">
          <w:rPr>
            <w:rFonts w:ascii="CrimsonTextSemibold" w:eastAsia="Times New Roman" w:hAnsi="CrimsonTextSemibold"/>
            <w:i/>
            <w:color w:val="000000"/>
            <w:shd w:val="clear" w:color="auto" w:fill="E7E6E1"/>
          </w:rPr>
          <w:t xml:space="preserve"> </w:t>
        </w:r>
        <w:r w:rsidRPr="00527C68">
          <w:rPr>
            <w:rFonts w:ascii="CrimsonTextSemibold" w:eastAsia="Times New Roman" w:hAnsi="CrimsonTextSemibold"/>
            <w:color w:val="000000"/>
            <w:shd w:val="clear" w:color="auto" w:fill="E7E6E1"/>
          </w:rPr>
          <w:t>(</w:t>
        </w:r>
        <w:r w:rsidRPr="00527C68">
          <w:rPr>
            <w:rFonts w:eastAsia="Times New Roman"/>
          </w:rPr>
          <w:fldChar w:fldCharType="begin"/>
        </w:r>
        <w:r w:rsidRPr="00AB39A1">
          <w:rPr>
            <w:rFonts w:eastAsia="Times New Roman"/>
          </w:rPr>
          <w:instrText xml:space="preserve"> HYPERLINK "https://ccrc.tc.columbia.edu/publications/referral-enrollment-completion-developmental-education.html" \t "_blank" </w:instrText>
        </w:r>
        <w:r w:rsidRPr="00527C68">
          <w:rPr>
            <w:rFonts w:eastAsia="Times New Roman"/>
          </w:rPr>
          <w:fldChar w:fldCharType="separate"/>
        </w:r>
        <w:r w:rsidRPr="00527C68">
          <w:rPr>
            <w:rStyle w:val="Hyperlink"/>
            <w:rFonts w:ascii="Arial" w:eastAsia="Times New Roman" w:hAnsi="Arial" w:cs="Arial"/>
            <w:color w:val="0066A4"/>
            <w:shd w:val="clear" w:color="auto" w:fill="E7E6E1"/>
          </w:rPr>
          <w:t xml:space="preserve">Bailey, </w:t>
        </w:r>
        <w:proofErr w:type="spellStart"/>
        <w:r w:rsidRPr="00527C68">
          <w:rPr>
            <w:rStyle w:val="Hyperlink"/>
            <w:rFonts w:ascii="Arial" w:eastAsia="Times New Roman" w:hAnsi="Arial" w:cs="Arial"/>
            <w:color w:val="0066A4"/>
            <w:shd w:val="clear" w:color="auto" w:fill="E7E6E1"/>
          </w:rPr>
          <w:t>Jeong</w:t>
        </w:r>
        <w:proofErr w:type="spellEnd"/>
        <w:r w:rsidRPr="00527C68">
          <w:rPr>
            <w:rStyle w:val="Hyperlink"/>
            <w:rFonts w:ascii="Arial" w:eastAsia="Times New Roman" w:hAnsi="Arial" w:cs="Arial"/>
            <w:color w:val="0066A4"/>
            <w:shd w:val="clear" w:color="auto" w:fill="E7E6E1"/>
          </w:rPr>
          <w:t>, &amp; Cho, 2010</w:t>
        </w:r>
        <w:r w:rsidRPr="00527C68">
          <w:rPr>
            <w:rFonts w:eastAsia="Times New Roman"/>
          </w:rPr>
          <w:fldChar w:fldCharType="end"/>
        </w:r>
        <w:r w:rsidRPr="00527C68">
          <w:rPr>
            <w:rFonts w:ascii="CrimsonTextSemibold" w:eastAsia="Times New Roman" w:hAnsi="CrimsonTextSemibold"/>
            <w:color w:val="000000"/>
            <w:shd w:val="clear" w:color="auto" w:fill="E7E6E1"/>
          </w:rPr>
          <w:t>).</w:t>
        </w:r>
      </w:ins>
    </w:p>
    <w:p w14:paraId="661804F6" w14:textId="77777777" w:rsidR="000D6B30" w:rsidRDefault="000D6B30" w:rsidP="005B7278">
      <w:pPr>
        <w:ind w:left="720"/>
      </w:pPr>
    </w:p>
    <w:p w14:paraId="32CEFA40" w14:textId="21E0E5D1" w:rsidR="00C57047" w:rsidRPr="00C5557C" w:rsidRDefault="00D8237F" w:rsidP="000C1915">
      <w:pPr>
        <w:pStyle w:val="ListParagraph"/>
        <w:numPr>
          <w:ilvl w:val="0"/>
          <w:numId w:val="1"/>
        </w:numPr>
        <w:rPr>
          <w:ins w:id="31" w:author="Alia Neaton" w:date="2017-09-21T09:54:00Z"/>
        </w:rPr>
      </w:pPr>
      <w:ins w:id="32" w:author="Alia Neaton" w:date="2017-09-21T09:55:00Z">
        <w:r w:rsidRPr="000C1915">
          <w:rPr>
            <w:sz w:val="28"/>
            <w:szCs w:val="28"/>
          </w:rPr>
          <w:t>Bahr, P. R.</w:t>
        </w:r>
        <w:r>
          <w:t xml:space="preserve"> </w:t>
        </w:r>
      </w:ins>
      <w:ins w:id="33" w:author="Alia Neaton" w:date="2017-09-21T10:03:00Z">
        <w:r w:rsidR="00137959" w:rsidRPr="000C1915">
          <w:rPr>
            <w:b/>
            <w:sz w:val="28"/>
            <w:szCs w:val="28"/>
          </w:rPr>
          <w:fldChar w:fldCharType="begin"/>
        </w:r>
        <w:r w:rsidR="00137959" w:rsidRPr="000C1915">
          <w:rPr>
            <w:b/>
            <w:sz w:val="28"/>
            <w:szCs w:val="28"/>
          </w:rPr>
          <w:instrText xml:space="preserve"> HYPERLINK "http://www.mcca.org/uploads/fckeditor/file/2 - Peter Bahr - University of Michigan.pdf" </w:instrText>
        </w:r>
        <w:r w:rsidR="00137959" w:rsidRPr="000C1915">
          <w:rPr>
            <w:b/>
            <w:sz w:val="28"/>
            <w:szCs w:val="28"/>
          </w:rPr>
          <w:fldChar w:fldCharType="separate"/>
        </w:r>
        <w:r w:rsidR="000D6B30" w:rsidRPr="00AB39A1">
          <w:rPr>
            <w:rStyle w:val="Hyperlink"/>
            <w:b/>
            <w:sz w:val="28"/>
            <w:szCs w:val="28"/>
          </w:rPr>
          <w:t>A Preliminary Examination of Remedial Course-Taking Patterns in Michigan’s “Achieving the Dream” Community Colleges</w:t>
        </w:r>
        <w:r w:rsidR="00137959" w:rsidRPr="000C1915">
          <w:rPr>
            <w:b/>
            <w:sz w:val="28"/>
            <w:szCs w:val="28"/>
          </w:rPr>
          <w:fldChar w:fldCharType="end"/>
        </w:r>
      </w:ins>
      <w:ins w:id="34" w:author="Alia Neaton" w:date="2017-09-21T10:02:00Z">
        <w:r w:rsidR="00137959" w:rsidRPr="000C1915">
          <w:rPr>
            <w:b/>
            <w:sz w:val="28"/>
            <w:szCs w:val="28"/>
          </w:rPr>
          <w:t>.</w:t>
        </w:r>
      </w:ins>
      <w:r w:rsidR="000D6B30" w:rsidRPr="000C1915">
        <w:rPr>
          <w:sz w:val="28"/>
          <w:szCs w:val="28"/>
        </w:rPr>
        <w:t xml:space="preserve"> </w:t>
      </w:r>
      <w:ins w:id="35" w:author="Alia Neaton" w:date="2017-09-21T10:02:00Z">
        <w:r w:rsidR="00137959" w:rsidRPr="000C1915">
          <w:rPr>
            <w:sz w:val="28"/>
            <w:szCs w:val="28"/>
          </w:rPr>
          <w:t>University of Michigan.</w:t>
        </w:r>
      </w:ins>
      <w:r w:rsidR="000D6B30" w:rsidRPr="000C1915">
        <w:rPr>
          <w:sz w:val="28"/>
          <w:szCs w:val="28"/>
        </w:rPr>
        <w:t xml:space="preserve"> </w:t>
      </w:r>
      <w:ins w:id="36" w:author="Alia Neaton" w:date="2017-09-21T09:54:00Z">
        <w:r>
          <w:t xml:space="preserve">Retrieved from </w:t>
        </w:r>
      </w:ins>
      <w:ins w:id="37" w:author="Alia Neaton" w:date="2017-09-21T10:06:00Z">
        <w:r w:rsidR="00C57047">
          <w:fldChar w:fldCharType="begin"/>
        </w:r>
        <w:r w:rsidR="00C57047">
          <w:instrText xml:space="preserve"> HYPERLINK "</w:instrText>
        </w:r>
      </w:ins>
      <w:ins w:id="38" w:author="Alia Neaton" w:date="2017-09-21T09:54:00Z">
        <w:r w:rsidR="00C57047" w:rsidRPr="00C5557C">
          <w:instrText>http://www.mcca.org/uploads/fckeditor/file/2%20-%20Peter%20Bahr%20-%20University%20of%20Michigan.pdf</w:instrText>
        </w:r>
      </w:ins>
      <w:ins w:id="39" w:author="Alia Neaton" w:date="2017-09-21T10:06:00Z">
        <w:r w:rsidR="00C57047">
          <w:instrText xml:space="preserve">" </w:instrText>
        </w:r>
        <w:r w:rsidR="00C57047">
          <w:fldChar w:fldCharType="separate"/>
        </w:r>
      </w:ins>
      <w:ins w:id="40" w:author="Alia Neaton" w:date="2017-09-21T09:54:00Z">
        <w:r w:rsidR="00C57047" w:rsidRPr="000E586B">
          <w:rPr>
            <w:rStyle w:val="Hyperlink"/>
          </w:rPr>
          <w:t>http://www.mcca.org/uploads/fckeditor/file/2%20-%20Peter%20Bahr%20-%20University%20of%20Michigan.pdf</w:t>
        </w:r>
      </w:ins>
      <w:ins w:id="41" w:author="Alia Neaton" w:date="2017-09-21T10:06:00Z">
        <w:r w:rsidR="00C57047">
          <w:fldChar w:fldCharType="end"/>
        </w:r>
      </w:ins>
    </w:p>
    <w:p w14:paraId="42835192" w14:textId="3B4A0F0C" w:rsidR="000D6B30" w:rsidRPr="00FA75A6" w:rsidRDefault="000D6B30" w:rsidP="000D6B30">
      <w:pPr>
        <w:rPr>
          <w:sz w:val="28"/>
          <w:szCs w:val="28"/>
        </w:rPr>
      </w:pPr>
    </w:p>
    <w:p w14:paraId="2936F512" w14:textId="77777777" w:rsidR="007D0774" w:rsidRDefault="007D0774" w:rsidP="000D6B30">
      <w:pPr>
        <w:rPr>
          <w:ins w:id="42" w:author="Alia Neaton" w:date="2017-09-21T09:41:00Z"/>
        </w:rPr>
      </w:pPr>
    </w:p>
    <w:p w14:paraId="55749C78" w14:textId="7EB813EE" w:rsidR="00C57047" w:rsidRDefault="000D6B30" w:rsidP="000C1915">
      <w:pPr>
        <w:ind w:left="720"/>
        <w:rPr>
          <w:ins w:id="43" w:author="Alia Neaton" w:date="2017-09-21T10:08:00Z"/>
        </w:rPr>
      </w:pPr>
      <w:r w:rsidRPr="000C1915">
        <w:t xml:space="preserve">The </w:t>
      </w:r>
      <w:ins w:id="44" w:author="Alia Neaton" w:date="2017-09-21T09:54:00Z">
        <w:r w:rsidR="00D8237F">
          <w:t>“</w:t>
        </w:r>
      </w:ins>
      <w:r w:rsidRPr="000C1915">
        <w:t>OMG</w:t>
      </w:r>
      <w:ins w:id="45" w:author="Alia Neaton" w:date="2017-09-21T09:54:00Z">
        <w:r w:rsidR="00D8237F">
          <w:t>!”</w:t>
        </w:r>
      </w:ins>
      <w:r w:rsidRPr="000C1915">
        <w:t xml:space="preserve"> </w:t>
      </w:r>
      <w:ins w:id="46" w:author="Alia Neaton" w:date="2017-09-21T09:54:00Z">
        <w:r w:rsidR="00D8237F">
          <w:t>described</w:t>
        </w:r>
        <w:r w:rsidR="00D8237F" w:rsidRPr="000C1915">
          <w:t xml:space="preserve"> </w:t>
        </w:r>
      </w:ins>
      <w:ins w:id="47" w:author="Daniel Anthony Neaton" w:date="2017-11-01T11:38:00Z">
        <w:r w:rsidR="00202A07">
          <w:t xml:space="preserve">in </w:t>
        </w:r>
      </w:ins>
      <w:bookmarkStart w:id="48" w:name="_GoBack"/>
      <w:bookmarkEnd w:id="48"/>
      <w:r w:rsidRPr="000C1915">
        <w:t xml:space="preserve">this </w:t>
      </w:r>
      <w:ins w:id="49" w:author="Alia Neaton" w:date="2017-09-21T09:54:00Z">
        <w:r w:rsidR="00D8237F">
          <w:t>P</w:t>
        </w:r>
      </w:ins>
      <w:r w:rsidRPr="000C1915">
        <w:t>ower</w:t>
      </w:r>
      <w:ins w:id="50" w:author="Alia Neaton" w:date="2017-09-21T09:54:00Z">
        <w:r w:rsidR="00D8237F">
          <w:t>P</w:t>
        </w:r>
      </w:ins>
      <w:r w:rsidRPr="000C1915">
        <w:t>oint presentation is the degree to which community college students struggle in remedial math courses. I believe that this data underscores our need to improve K</w:t>
      </w:r>
      <w:ins w:id="51" w:author="Alia Neaton" w:date="2017-09-21T09:54:00Z">
        <w:r w:rsidR="00D8237F">
          <w:t>–</w:t>
        </w:r>
      </w:ins>
      <w:r w:rsidRPr="000C1915">
        <w:t xml:space="preserve">12 and community college curriculums. </w:t>
      </w:r>
    </w:p>
    <w:p w14:paraId="1848E006" w14:textId="77777777" w:rsidR="00C57047" w:rsidRDefault="00C57047" w:rsidP="000C1915">
      <w:pPr>
        <w:ind w:left="720"/>
        <w:rPr>
          <w:ins w:id="52" w:author="Alia Neaton" w:date="2017-09-21T10:08:00Z"/>
        </w:rPr>
      </w:pPr>
    </w:p>
    <w:p w14:paraId="3EC70F9C" w14:textId="7647FBC7" w:rsidR="00C57047" w:rsidRDefault="00C57047" w:rsidP="000C1915">
      <w:pPr>
        <w:pStyle w:val="ListParagraph"/>
        <w:numPr>
          <w:ilvl w:val="0"/>
          <w:numId w:val="1"/>
        </w:numPr>
        <w:rPr>
          <w:ins w:id="53" w:author="Alia Neaton" w:date="2017-09-21T10:06:00Z"/>
        </w:rPr>
      </w:pPr>
      <w:ins w:id="54" w:author="Alia Neaton" w:date="2017-09-21T10:08:00Z">
        <w:r>
          <w:t>Superannuation.</w:t>
        </w:r>
      </w:ins>
      <w:ins w:id="55" w:author="Alia Neaton" w:date="2017-09-21T10:11:00Z">
        <w:r w:rsidR="00F92739">
          <w:t xml:space="preserve"> (2014, January 15).</w:t>
        </w:r>
      </w:ins>
      <w:ins w:id="56" w:author="Alia Neaton" w:date="2017-09-21T10:09:00Z">
        <w:r w:rsidRPr="00C57047">
          <w:rPr>
            <w:sz w:val="28"/>
            <w:szCs w:val="28"/>
          </w:rPr>
          <w:t xml:space="preserve"> </w:t>
        </w:r>
        <w:r w:rsidRPr="00C5557C">
          <w:fldChar w:fldCharType="begin"/>
        </w:r>
        <w:r w:rsidRPr="00C5557C">
          <w:rPr>
            <w:sz w:val="28"/>
            <w:szCs w:val="28"/>
          </w:rPr>
          <w:instrText xml:space="preserve"> HYPERLINK "http://kotaku.com/how-much-does-it-cost-to-make-a-big-video-game-1501413649" </w:instrText>
        </w:r>
        <w:r w:rsidRPr="00C5557C">
          <w:fldChar w:fldCharType="separate"/>
        </w:r>
        <w:r w:rsidRPr="00C5557C">
          <w:rPr>
            <w:rStyle w:val="Hyperlink"/>
            <w:rFonts w:eastAsia="Times New Roman" w:cs="Times New Roman"/>
            <w:color w:val="000000"/>
            <w:sz w:val="28"/>
            <w:szCs w:val="28"/>
            <w:u w:val="none"/>
          </w:rPr>
          <w:t>How Much Does It Cost To Make A Big Video Game?</w:t>
        </w:r>
        <w:r w:rsidRPr="00C5557C">
          <w:rPr>
            <w:rStyle w:val="Hyperlink"/>
            <w:rFonts w:eastAsia="Times New Roman" w:cs="Times New Roman"/>
            <w:color w:val="000000"/>
            <w:sz w:val="28"/>
            <w:szCs w:val="28"/>
            <w:u w:val="none"/>
          </w:rPr>
          <w:fldChar w:fldCharType="end"/>
        </w:r>
        <w:r>
          <w:rPr>
            <w:rStyle w:val="Hyperlink"/>
            <w:rFonts w:eastAsia="Times New Roman" w:cs="Times New Roman"/>
            <w:color w:val="000000"/>
            <w:sz w:val="28"/>
            <w:szCs w:val="28"/>
            <w:u w:val="none"/>
          </w:rPr>
          <w:t xml:space="preserve"> </w:t>
        </w:r>
        <w:r w:rsidRPr="000C1915">
          <w:rPr>
            <w:rStyle w:val="Hyperlink"/>
            <w:rFonts w:eastAsia="Times New Roman" w:cs="Times New Roman"/>
            <w:color w:val="000000"/>
            <w:u w:val="none"/>
          </w:rPr>
          <w:t>Kotaku.com</w:t>
        </w:r>
      </w:ins>
      <w:ins w:id="57" w:author="Alia Neaton" w:date="2017-09-21T10:10:00Z">
        <w:r>
          <w:rPr>
            <w:rStyle w:val="Hyperlink"/>
            <w:rFonts w:eastAsia="Times New Roman" w:cs="Times New Roman"/>
            <w:color w:val="000000"/>
            <w:u w:val="none"/>
          </w:rPr>
          <w:t xml:space="preserve"> [Web log post]</w:t>
        </w:r>
      </w:ins>
      <w:ins w:id="58" w:author="Alia Neaton" w:date="2017-09-21T10:11:00Z">
        <w:r w:rsidR="00F92739">
          <w:rPr>
            <w:rStyle w:val="Hyperlink"/>
            <w:rFonts w:eastAsia="Times New Roman" w:cs="Times New Roman"/>
            <w:color w:val="000000"/>
            <w:u w:val="none"/>
          </w:rPr>
          <w:t xml:space="preserve"> Retrieved from </w:t>
        </w:r>
      </w:ins>
      <w:ins w:id="59" w:author="Alia Neaton" w:date="2017-09-21T10:12:00Z">
        <w:r w:rsidR="00F92739" w:rsidRPr="00F92739">
          <w:rPr>
            <w:rStyle w:val="Hyperlink"/>
            <w:rFonts w:eastAsia="Times New Roman" w:cs="Times New Roman"/>
            <w:color w:val="000000"/>
            <w:u w:val="none"/>
          </w:rPr>
          <w:t>https://kotaku.com/how-much-does-it-cost-to-make-a-big-video-game-1501413649</w:t>
        </w:r>
      </w:ins>
    </w:p>
    <w:p w14:paraId="75B2DB7E" w14:textId="7B093D2F" w:rsidR="00C57047" w:rsidRPr="007C59C6" w:rsidRDefault="00C57047" w:rsidP="007C59C6"/>
    <w:p w14:paraId="24CDC875" w14:textId="22855089" w:rsidR="00F92739" w:rsidRDefault="00F92739" w:rsidP="001E6D88">
      <w:pPr>
        <w:pStyle w:val="Heading1"/>
        <w:spacing w:before="0" w:beforeAutospacing="0" w:after="0" w:afterAutospacing="0"/>
        <w:ind w:left="720"/>
        <w:rPr>
          <w:ins w:id="60" w:author="Alia Neaton" w:date="2017-09-21T10:15:00Z"/>
          <w:rFonts w:asciiTheme="minorHAnsi" w:eastAsia="Times New Roman" w:hAnsiTheme="minorHAnsi" w:cs="Times New Roman"/>
          <w:b w:val="0"/>
          <w:color w:val="000000"/>
          <w:sz w:val="24"/>
          <w:szCs w:val="24"/>
        </w:rPr>
      </w:pPr>
      <w:ins w:id="61" w:author="Alia Neaton" w:date="2017-09-21T10:12:00Z">
        <w:r>
          <w:rPr>
            <w:rFonts w:asciiTheme="minorHAnsi" w:eastAsia="Times New Roman" w:hAnsiTheme="minorHAnsi" w:cs="Times New Roman"/>
            <w:b w:val="0"/>
            <w:color w:val="000000"/>
            <w:sz w:val="24"/>
            <w:szCs w:val="24"/>
          </w:rPr>
          <w:t>This</w:t>
        </w:r>
        <w:r w:rsidRPr="007C59C6">
          <w:rPr>
            <w:rFonts w:asciiTheme="minorHAnsi" w:eastAsia="Times New Roman" w:hAnsiTheme="minorHAnsi" w:cs="Times New Roman"/>
            <w:b w:val="0"/>
            <w:color w:val="000000"/>
            <w:sz w:val="24"/>
            <w:szCs w:val="24"/>
          </w:rPr>
          <w:t xml:space="preserve"> </w:t>
        </w:r>
      </w:ins>
      <w:r w:rsidR="000D6B30" w:rsidRPr="007C59C6">
        <w:rPr>
          <w:rFonts w:asciiTheme="minorHAnsi" w:eastAsia="Times New Roman" w:hAnsiTheme="minorHAnsi" w:cs="Times New Roman"/>
          <w:b w:val="0"/>
          <w:color w:val="000000"/>
          <w:sz w:val="24"/>
          <w:szCs w:val="24"/>
        </w:rPr>
        <w:t xml:space="preserve">article takes a historical look at the costs to develop many of the most popular video games that have hit the market since </w:t>
      </w:r>
      <w:proofErr w:type="spellStart"/>
      <w:r w:rsidR="000D6B30" w:rsidRPr="007C59C6">
        <w:rPr>
          <w:rFonts w:asciiTheme="minorHAnsi" w:eastAsia="Times New Roman" w:hAnsiTheme="minorHAnsi" w:cs="Times New Roman"/>
          <w:b w:val="0"/>
          <w:color w:val="000000"/>
          <w:sz w:val="24"/>
          <w:szCs w:val="24"/>
        </w:rPr>
        <w:t>Frogger</w:t>
      </w:r>
      <w:proofErr w:type="spellEnd"/>
      <w:r w:rsidR="000D6B30" w:rsidRPr="007C59C6">
        <w:rPr>
          <w:rFonts w:asciiTheme="minorHAnsi" w:eastAsia="Times New Roman" w:hAnsiTheme="minorHAnsi" w:cs="Times New Roman"/>
          <w:b w:val="0"/>
          <w:color w:val="000000"/>
          <w:sz w:val="24"/>
          <w:szCs w:val="24"/>
        </w:rPr>
        <w:t xml:space="preserve"> was introduced in 1982. </w:t>
      </w:r>
      <w:ins w:id="62" w:author="Daniel Anthony Neaton" w:date="2017-09-29T15:58:00Z">
        <w:r w:rsidR="005625C8">
          <w:rPr>
            <w:rFonts w:asciiTheme="minorHAnsi" w:eastAsia="Times New Roman" w:hAnsiTheme="minorHAnsi" w:cs="Times New Roman"/>
            <w:b w:val="0"/>
            <w:color w:val="000000"/>
            <w:sz w:val="24"/>
            <w:szCs w:val="24"/>
          </w:rPr>
          <w:t xml:space="preserve"> </w:t>
        </w:r>
        <w:r w:rsidR="002A2207">
          <w:rPr>
            <w:rFonts w:asciiTheme="minorHAnsi" w:eastAsia="Times New Roman" w:hAnsiTheme="minorHAnsi" w:cs="Times New Roman"/>
            <w:b w:val="0"/>
            <w:color w:val="000000"/>
            <w:sz w:val="24"/>
            <w:szCs w:val="24"/>
          </w:rPr>
          <w:t xml:space="preserve"> </w:t>
        </w:r>
      </w:ins>
      <w:ins w:id="63" w:author="Daniel Anthony Neaton" w:date="2017-09-29T16:00:00Z">
        <w:r w:rsidR="001F59B3">
          <w:rPr>
            <w:rFonts w:asciiTheme="minorHAnsi" w:eastAsia="Times New Roman" w:hAnsiTheme="minorHAnsi" w:cs="Times New Roman"/>
            <w:b w:val="0"/>
            <w:color w:val="000000"/>
            <w:sz w:val="24"/>
            <w:szCs w:val="24"/>
          </w:rPr>
          <w:t xml:space="preserve">I have always been amazed at </w:t>
        </w:r>
      </w:ins>
      <w:ins w:id="64" w:author="Alia Neaton" w:date="2017-10-31T15:39:00Z">
        <w:r w:rsidR="002169A0">
          <w:rPr>
            <w:rFonts w:asciiTheme="minorHAnsi" w:eastAsia="Times New Roman" w:hAnsiTheme="minorHAnsi" w:cs="Times New Roman"/>
            <w:b w:val="0"/>
            <w:color w:val="000000"/>
            <w:sz w:val="24"/>
            <w:szCs w:val="24"/>
          </w:rPr>
          <w:t>the amount of</w:t>
        </w:r>
      </w:ins>
      <w:ins w:id="65" w:author="Daniel Anthony Neaton" w:date="2017-09-29T16:00:00Z">
        <w:r w:rsidR="001F59B3">
          <w:rPr>
            <w:rFonts w:asciiTheme="minorHAnsi" w:eastAsia="Times New Roman" w:hAnsiTheme="minorHAnsi" w:cs="Times New Roman"/>
            <w:b w:val="0"/>
            <w:color w:val="000000"/>
            <w:sz w:val="24"/>
            <w:szCs w:val="24"/>
          </w:rPr>
          <w:t xml:space="preserve"> money </w:t>
        </w:r>
      </w:ins>
      <w:ins w:id="66" w:author="Alia Neaton" w:date="2017-10-31T15:40:00Z">
        <w:r w:rsidR="002169A0">
          <w:rPr>
            <w:rFonts w:asciiTheme="minorHAnsi" w:eastAsia="Times New Roman" w:hAnsiTheme="minorHAnsi" w:cs="Times New Roman"/>
            <w:b w:val="0"/>
            <w:color w:val="000000"/>
            <w:sz w:val="24"/>
            <w:szCs w:val="24"/>
          </w:rPr>
          <w:t xml:space="preserve">that </w:t>
        </w:r>
      </w:ins>
      <w:ins w:id="67" w:author="Daniel Anthony Neaton" w:date="2017-09-29T16:01:00Z">
        <w:r w:rsidR="00970D7B">
          <w:rPr>
            <w:rFonts w:asciiTheme="minorHAnsi" w:eastAsia="Times New Roman" w:hAnsiTheme="minorHAnsi" w:cs="Times New Roman"/>
            <w:b w:val="0"/>
            <w:color w:val="000000"/>
            <w:sz w:val="24"/>
            <w:szCs w:val="24"/>
          </w:rPr>
          <w:t>investors sink into the</w:t>
        </w:r>
      </w:ins>
      <w:ins w:id="68" w:author="Daniel Anthony Neaton" w:date="2017-09-29T16:00:00Z">
        <w:r w:rsidR="001F59B3">
          <w:rPr>
            <w:rFonts w:asciiTheme="minorHAnsi" w:eastAsia="Times New Roman" w:hAnsiTheme="minorHAnsi" w:cs="Times New Roman"/>
            <w:b w:val="0"/>
            <w:color w:val="000000"/>
            <w:sz w:val="24"/>
            <w:szCs w:val="24"/>
          </w:rPr>
          <w:t xml:space="preserve"> develop</w:t>
        </w:r>
      </w:ins>
      <w:ins w:id="69" w:author="Daniel Anthony Neaton" w:date="2017-09-29T16:02:00Z">
        <w:r w:rsidR="00970D7B">
          <w:rPr>
            <w:rFonts w:asciiTheme="minorHAnsi" w:eastAsia="Times New Roman" w:hAnsiTheme="minorHAnsi" w:cs="Times New Roman"/>
            <w:b w:val="0"/>
            <w:color w:val="000000"/>
            <w:sz w:val="24"/>
            <w:szCs w:val="24"/>
          </w:rPr>
          <w:t>ment of</w:t>
        </w:r>
      </w:ins>
      <w:ins w:id="70" w:author="Daniel Anthony Neaton" w:date="2017-09-29T16:00:00Z">
        <w:r w:rsidR="001F59B3">
          <w:rPr>
            <w:rFonts w:asciiTheme="minorHAnsi" w:eastAsia="Times New Roman" w:hAnsiTheme="minorHAnsi" w:cs="Times New Roman"/>
            <w:b w:val="0"/>
            <w:color w:val="000000"/>
            <w:sz w:val="24"/>
            <w:szCs w:val="24"/>
          </w:rPr>
          <w:t xml:space="preserve"> </w:t>
        </w:r>
      </w:ins>
      <w:ins w:id="71" w:author="Alia Neaton" w:date="2017-10-31T15:40:00Z">
        <w:r w:rsidR="002169A0">
          <w:rPr>
            <w:rFonts w:asciiTheme="minorHAnsi" w:eastAsia="Times New Roman" w:hAnsiTheme="minorHAnsi" w:cs="Times New Roman"/>
            <w:b w:val="0"/>
            <w:color w:val="000000"/>
            <w:sz w:val="24"/>
            <w:szCs w:val="24"/>
          </w:rPr>
          <w:t>recreational</w:t>
        </w:r>
      </w:ins>
      <w:ins w:id="72" w:author="Daniel Anthony Neaton" w:date="2017-09-29T16:01:00Z">
        <w:r w:rsidR="005A4980">
          <w:rPr>
            <w:rFonts w:asciiTheme="minorHAnsi" w:eastAsia="Times New Roman" w:hAnsiTheme="minorHAnsi" w:cs="Times New Roman"/>
            <w:b w:val="0"/>
            <w:color w:val="000000"/>
            <w:sz w:val="24"/>
            <w:szCs w:val="24"/>
          </w:rPr>
          <w:t xml:space="preserve"> video games. Obviously investors reap enormous profits. </w:t>
        </w:r>
      </w:ins>
      <w:ins w:id="73" w:author="Daniel Anthony Neaton" w:date="2017-09-29T16:05:00Z">
        <w:r w:rsidR="00E25BA3">
          <w:rPr>
            <w:rFonts w:asciiTheme="minorHAnsi" w:eastAsia="Times New Roman" w:hAnsiTheme="minorHAnsi" w:cs="Times New Roman"/>
            <w:b w:val="0"/>
            <w:color w:val="000000"/>
            <w:sz w:val="24"/>
            <w:szCs w:val="24"/>
          </w:rPr>
          <w:t>I would love to see our country</w:t>
        </w:r>
        <w:r w:rsidR="008808BA">
          <w:rPr>
            <w:rFonts w:asciiTheme="minorHAnsi" w:eastAsia="Times New Roman" w:hAnsiTheme="minorHAnsi" w:cs="Times New Roman"/>
            <w:b w:val="0"/>
            <w:color w:val="000000"/>
            <w:sz w:val="24"/>
            <w:szCs w:val="24"/>
          </w:rPr>
          <w:t xml:space="preserve"> </w:t>
        </w:r>
      </w:ins>
      <w:ins w:id="74" w:author="Daniel Anthony Neaton" w:date="2017-09-29T16:11:00Z">
        <w:r w:rsidR="00E25BA3">
          <w:rPr>
            <w:rFonts w:asciiTheme="minorHAnsi" w:eastAsia="Times New Roman" w:hAnsiTheme="minorHAnsi" w:cs="Times New Roman"/>
            <w:b w:val="0"/>
            <w:color w:val="000000"/>
            <w:sz w:val="24"/>
            <w:szCs w:val="24"/>
          </w:rPr>
          <w:t xml:space="preserve">reap the profits </w:t>
        </w:r>
        <w:r w:rsidR="001E6D88">
          <w:rPr>
            <w:rFonts w:asciiTheme="minorHAnsi" w:eastAsia="Times New Roman" w:hAnsiTheme="minorHAnsi" w:cs="Times New Roman"/>
            <w:b w:val="0"/>
            <w:color w:val="000000"/>
            <w:sz w:val="24"/>
            <w:szCs w:val="24"/>
          </w:rPr>
          <w:t xml:space="preserve">that </w:t>
        </w:r>
      </w:ins>
      <w:ins w:id="75" w:author="Daniel Anthony Neaton" w:date="2017-09-29T16:13:00Z">
        <w:r w:rsidR="00AA03C2">
          <w:rPr>
            <w:rFonts w:asciiTheme="minorHAnsi" w:eastAsia="Times New Roman" w:hAnsiTheme="minorHAnsi" w:cs="Times New Roman"/>
            <w:b w:val="0"/>
            <w:color w:val="000000"/>
            <w:sz w:val="24"/>
            <w:szCs w:val="24"/>
          </w:rPr>
          <w:t xml:space="preserve">are possible with a </w:t>
        </w:r>
      </w:ins>
      <w:ins w:id="76" w:author="Daniel Anthony Neaton" w:date="2017-09-29T16:12:00Z">
        <w:r w:rsidR="001E6D88">
          <w:rPr>
            <w:rFonts w:asciiTheme="minorHAnsi" w:eastAsia="Times New Roman" w:hAnsiTheme="minorHAnsi" w:cs="Times New Roman"/>
            <w:b w:val="0"/>
            <w:color w:val="000000"/>
            <w:sz w:val="24"/>
            <w:szCs w:val="24"/>
          </w:rPr>
          <w:t>better</w:t>
        </w:r>
      </w:ins>
      <w:ins w:id="77" w:author="Alia Neaton" w:date="2017-10-31T15:41:00Z">
        <w:r w:rsidR="002169A0">
          <w:rPr>
            <w:rFonts w:asciiTheme="minorHAnsi" w:eastAsia="Times New Roman" w:hAnsiTheme="minorHAnsi" w:cs="Times New Roman"/>
            <w:b w:val="0"/>
            <w:color w:val="000000"/>
            <w:sz w:val="24"/>
            <w:szCs w:val="24"/>
          </w:rPr>
          <w:t>-</w:t>
        </w:r>
      </w:ins>
      <w:ins w:id="78" w:author="Daniel Anthony Neaton" w:date="2017-09-29T16:12:00Z">
        <w:r w:rsidR="001E6D88">
          <w:rPr>
            <w:rFonts w:asciiTheme="minorHAnsi" w:eastAsia="Times New Roman" w:hAnsiTheme="minorHAnsi" w:cs="Times New Roman"/>
            <w:b w:val="0"/>
            <w:color w:val="000000"/>
            <w:sz w:val="24"/>
            <w:szCs w:val="24"/>
          </w:rPr>
          <w:t>educated workforce</w:t>
        </w:r>
      </w:ins>
      <w:ins w:id="79" w:author="Daniel Anthony Neaton" w:date="2017-09-29T16:13:00Z">
        <w:r w:rsidR="00AA03C2">
          <w:rPr>
            <w:rFonts w:asciiTheme="minorHAnsi" w:eastAsia="Times New Roman" w:hAnsiTheme="minorHAnsi" w:cs="Times New Roman"/>
            <w:b w:val="0"/>
            <w:color w:val="000000"/>
            <w:sz w:val="24"/>
            <w:szCs w:val="24"/>
          </w:rPr>
          <w:t xml:space="preserve">. I feel strongly that </w:t>
        </w:r>
      </w:ins>
      <w:ins w:id="80" w:author="Daniel Anthony Neaton" w:date="2017-09-29T16:15:00Z">
        <w:r w:rsidR="00C055A1">
          <w:rPr>
            <w:rFonts w:asciiTheme="minorHAnsi" w:eastAsia="Times New Roman" w:hAnsiTheme="minorHAnsi" w:cs="Times New Roman"/>
            <w:b w:val="0"/>
            <w:color w:val="000000"/>
            <w:sz w:val="24"/>
            <w:szCs w:val="24"/>
          </w:rPr>
          <w:t xml:space="preserve">my </w:t>
        </w:r>
      </w:ins>
      <w:ins w:id="81" w:author="Alia Neaton" w:date="2017-10-31T15:41:00Z">
        <w:r w:rsidR="002169A0">
          <w:rPr>
            <w:rFonts w:asciiTheme="minorHAnsi" w:eastAsia="Times New Roman" w:hAnsiTheme="minorHAnsi" w:cs="Times New Roman"/>
            <w:b w:val="0"/>
            <w:color w:val="000000"/>
            <w:sz w:val="24"/>
            <w:szCs w:val="24"/>
          </w:rPr>
          <w:t>N</w:t>
        </w:r>
      </w:ins>
      <w:ins w:id="82" w:author="Daniel Anthony Neaton" w:date="2017-09-29T16:15:00Z">
        <w:r w:rsidR="00C055A1">
          <w:rPr>
            <w:rFonts w:asciiTheme="minorHAnsi" w:eastAsia="Times New Roman" w:hAnsiTheme="minorHAnsi" w:cs="Times New Roman"/>
            <w:b w:val="0"/>
            <w:color w:val="000000"/>
            <w:sz w:val="24"/>
            <w:szCs w:val="24"/>
          </w:rPr>
          <w:t>umber</w:t>
        </w:r>
      </w:ins>
      <w:ins w:id="83" w:author="Alia Neaton" w:date="2017-10-31T15:41:00Z">
        <w:r w:rsidR="002169A0">
          <w:rPr>
            <w:rFonts w:asciiTheme="minorHAnsi" w:eastAsia="Times New Roman" w:hAnsiTheme="minorHAnsi" w:cs="Times New Roman"/>
            <w:b w:val="0"/>
            <w:color w:val="000000"/>
            <w:sz w:val="24"/>
            <w:szCs w:val="24"/>
          </w:rPr>
          <w:t xml:space="preserve"> </w:t>
        </w:r>
      </w:ins>
      <w:ins w:id="84" w:author="Daniel Anthony Neaton" w:date="2017-09-29T16:15:00Z">
        <w:r w:rsidR="00C055A1">
          <w:rPr>
            <w:rFonts w:asciiTheme="minorHAnsi" w:eastAsia="Times New Roman" w:hAnsiTheme="minorHAnsi" w:cs="Times New Roman"/>
            <w:b w:val="0"/>
            <w:color w:val="000000"/>
            <w:sz w:val="24"/>
            <w:szCs w:val="24"/>
          </w:rPr>
          <w:t xml:space="preserve">DNA project </w:t>
        </w:r>
        <w:r w:rsidR="00320AF1">
          <w:rPr>
            <w:rFonts w:asciiTheme="minorHAnsi" w:eastAsia="Times New Roman" w:hAnsiTheme="minorHAnsi" w:cs="Times New Roman"/>
            <w:b w:val="0"/>
            <w:color w:val="000000"/>
            <w:sz w:val="24"/>
            <w:szCs w:val="24"/>
          </w:rPr>
          <w:t>would</w:t>
        </w:r>
      </w:ins>
      <w:ins w:id="85" w:author="Daniel Anthony Neaton" w:date="2017-09-29T16:16:00Z">
        <w:r w:rsidR="00320AF1">
          <w:rPr>
            <w:rFonts w:asciiTheme="minorHAnsi" w:eastAsia="Times New Roman" w:hAnsiTheme="minorHAnsi" w:cs="Times New Roman"/>
            <w:b w:val="0"/>
            <w:color w:val="000000"/>
            <w:sz w:val="24"/>
            <w:szCs w:val="24"/>
          </w:rPr>
          <w:t xml:space="preserve"> </w:t>
        </w:r>
        <w:r w:rsidR="009D2ECF">
          <w:rPr>
            <w:rFonts w:asciiTheme="minorHAnsi" w:eastAsia="Times New Roman" w:hAnsiTheme="minorHAnsi" w:cs="Times New Roman"/>
            <w:b w:val="0"/>
            <w:color w:val="000000"/>
            <w:sz w:val="24"/>
            <w:szCs w:val="24"/>
          </w:rPr>
          <w:t xml:space="preserve">better prepare </w:t>
        </w:r>
      </w:ins>
      <w:ins w:id="86" w:author="Daniel Anthony Neaton" w:date="2017-09-29T16:17:00Z">
        <w:r w:rsidR="009D2ECF">
          <w:rPr>
            <w:rFonts w:asciiTheme="minorHAnsi" w:eastAsia="Times New Roman" w:hAnsiTheme="minorHAnsi" w:cs="Times New Roman"/>
            <w:b w:val="0"/>
            <w:color w:val="000000"/>
            <w:sz w:val="24"/>
            <w:szCs w:val="24"/>
          </w:rPr>
          <w:t xml:space="preserve">users to </w:t>
        </w:r>
        <w:r w:rsidR="001B211D">
          <w:rPr>
            <w:rFonts w:asciiTheme="minorHAnsi" w:eastAsia="Times New Roman" w:hAnsiTheme="minorHAnsi" w:cs="Times New Roman"/>
            <w:b w:val="0"/>
            <w:color w:val="000000"/>
            <w:sz w:val="24"/>
            <w:szCs w:val="24"/>
          </w:rPr>
          <w:t>have greater success in algebra</w:t>
        </w:r>
      </w:ins>
      <w:ins w:id="87" w:author="Daniel Anthony Neaton" w:date="2017-09-29T16:18:00Z">
        <w:r w:rsidR="001B211D">
          <w:rPr>
            <w:rFonts w:asciiTheme="minorHAnsi" w:eastAsia="Times New Roman" w:hAnsiTheme="minorHAnsi" w:cs="Times New Roman"/>
            <w:b w:val="0"/>
            <w:color w:val="000000"/>
            <w:sz w:val="24"/>
            <w:szCs w:val="24"/>
          </w:rPr>
          <w:t>, trigonometry</w:t>
        </w:r>
      </w:ins>
      <w:ins w:id="88" w:author="Alia Neaton" w:date="2017-10-31T15:41:00Z">
        <w:r w:rsidR="002169A0">
          <w:rPr>
            <w:rFonts w:asciiTheme="minorHAnsi" w:eastAsia="Times New Roman" w:hAnsiTheme="minorHAnsi" w:cs="Times New Roman"/>
            <w:b w:val="0"/>
            <w:color w:val="000000"/>
            <w:sz w:val="24"/>
            <w:szCs w:val="24"/>
          </w:rPr>
          <w:t>,</w:t>
        </w:r>
      </w:ins>
      <w:ins w:id="89" w:author="Daniel Anthony Neaton" w:date="2017-09-29T16:18:00Z">
        <w:r w:rsidR="001B211D">
          <w:rPr>
            <w:rFonts w:asciiTheme="minorHAnsi" w:eastAsia="Times New Roman" w:hAnsiTheme="minorHAnsi" w:cs="Times New Roman"/>
            <w:b w:val="0"/>
            <w:color w:val="000000"/>
            <w:sz w:val="24"/>
            <w:szCs w:val="24"/>
          </w:rPr>
          <w:t xml:space="preserve"> and </w:t>
        </w:r>
        <w:r w:rsidR="00BA3CEB">
          <w:rPr>
            <w:rFonts w:asciiTheme="minorHAnsi" w:eastAsia="Times New Roman" w:hAnsiTheme="minorHAnsi" w:cs="Times New Roman"/>
            <w:b w:val="0"/>
            <w:color w:val="000000"/>
            <w:sz w:val="24"/>
            <w:szCs w:val="24"/>
          </w:rPr>
          <w:t>the science classes needed for success in STE</w:t>
        </w:r>
      </w:ins>
      <w:ins w:id="90" w:author="Daniel Anthony Neaton" w:date="2017-09-29T16:19:00Z">
        <w:r w:rsidR="00BA3CEB">
          <w:rPr>
            <w:rFonts w:asciiTheme="minorHAnsi" w:eastAsia="Times New Roman" w:hAnsiTheme="minorHAnsi" w:cs="Times New Roman"/>
            <w:b w:val="0"/>
            <w:color w:val="000000"/>
            <w:sz w:val="24"/>
            <w:szCs w:val="24"/>
          </w:rPr>
          <w:t>A</w:t>
        </w:r>
      </w:ins>
      <w:ins w:id="91" w:author="Daniel Anthony Neaton" w:date="2017-09-29T16:18:00Z">
        <w:r w:rsidR="00BA3CEB">
          <w:rPr>
            <w:rFonts w:asciiTheme="minorHAnsi" w:eastAsia="Times New Roman" w:hAnsiTheme="minorHAnsi" w:cs="Times New Roman"/>
            <w:b w:val="0"/>
            <w:color w:val="000000"/>
            <w:sz w:val="24"/>
            <w:szCs w:val="24"/>
          </w:rPr>
          <w:t>M related fields</w:t>
        </w:r>
      </w:ins>
      <w:ins w:id="92" w:author="Daniel Anthony Neaton" w:date="2017-09-29T16:19:00Z">
        <w:r w:rsidR="00BA3CEB">
          <w:rPr>
            <w:rFonts w:asciiTheme="minorHAnsi" w:eastAsia="Times New Roman" w:hAnsiTheme="minorHAnsi" w:cs="Times New Roman"/>
            <w:b w:val="0"/>
            <w:color w:val="000000"/>
            <w:sz w:val="24"/>
            <w:szCs w:val="24"/>
          </w:rPr>
          <w:t>.</w:t>
        </w:r>
      </w:ins>
      <w:ins w:id="93" w:author="Daniel Anthony Neaton" w:date="2017-09-29T16:18:00Z">
        <w:r w:rsidR="00BA3CEB">
          <w:rPr>
            <w:rFonts w:asciiTheme="minorHAnsi" w:eastAsia="Times New Roman" w:hAnsiTheme="minorHAnsi" w:cs="Times New Roman"/>
            <w:b w:val="0"/>
            <w:color w:val="000000"/>
            <w:sz w:val="24"/>
            <w:szCs w:val="24"/>
          </w:rPr>
          <w:t xml:space="preserve">  </w:t>
        </w:r>
      </w:ins>
      <w:ins w:id="94" w:author="Daniel Anthony Neaton" w:date="2017-09-29T16:17:00Z">
        <w:r w:rsidR="009D2ECF">
          <w:rPr>
            <w:rFonts w:asciiTheme="minorHAnsi" w:eastAsia="Times New Roman" w:hAnsiTheme="minorHAnsi" w:cs="Times New Roman"/>
            <w:b w:val="0"/>
            <w:color w:val="000000"/>
            <w:sz w:val="24"/>
            <w:szCs w:val="24"/>
          </w:rPr>
          <w:t xml:space="preserve"> </w:t>
        </w:r>
      </w:ins>
      <w:ins w:id="95" w:author="Daniel Anthony Neaton" w:date="2017-09-29T16:15:00Z">
        <w:r w:rsidR="00320AF1">
          <w:rPr>
            <w:rFonts w:asciiTheme="minorHAnsi" w:eastAsia="Times New Roman" w:hAnsiTheme="minorHAnsi" w:cs="Times New Roman"/>
            <w:b w:val="0"/>
            <w:color w:val="000000"/>
            <w:sz w:val="24"/>
            <w:szCs w:val="24"/>
          </w:rPr>
          <w:t xml:space="preserve"> </w:t>
        </w:r>
      </w:ins>
      <w:ins w:id="96" w:author="Daniel Anthony Neaton" w:date="2017-09-29T16:12:00Z">
        <w:r w:rsidR="001E6D88">
          <w:rPr>
            <w:rFonts w:asciiTheme="minorHAnsi" w:eastAsia="Times New Roman" w:hAnsiTheme="minorHAnsi" w:cs="Times New Roman"/>
            <w:b w:val="0"/>
            <w:color w:val="000000"/>
            <w:sz w:val="24"/>
            <w:szCs w:val="24"/>
          </w:rPr>
          <w:t xml:space="preserve"> </w:t>
        </w:r>
      </w:ins>
    </w:p>
    <w:p w14:paraId="47092E64" w14:textId="77777777" w:rsidR="00AB39A1" w:rsidRDefault="00AB39A1" w:rsidP="007C59C6">
      <w:pPr>
        <w:pStyle w:val="Heading1"/>
        <w:spacing w:before="0" w:beforeAutospacing="0" w:after="0" w:afterAutospacing="0"/>
        <w:ind w:left="720"/>
        <w:rPr>
          <w:ins w:id="97" w:author="Alia Neaton" w:date="2017-09-21T10:16:00Z"/>
          <w:rFonts w:asciiTheme="minorHAnsi" w:eastAsia="Times New Roman" w:hAnsiTheme="minorHAnsi" w:cs="Times New Roman"/>
          <w:b w:val="0"/>
          <w:color w:val="000000"/>
          <w:sz w:val="24"/>
          <w:szCs w:val="24"/>
        </w:rPr>
      </w:pPr>
    </w:p>
    <w:p w14:paraId="743649C4" w14:textId="4F5BD290" w:rsidR="00AB39A1" w:rsidRPr="007C59C6" w:rsidRDefault="001F2E75" w:rsidP="007C59C6">
      <w:pPr>
        <w:pStyle w:val="Heading1"/>
        <w:numPr>
          <w:ilvl w:val="0"/>
          <w:numId w:val="1"/>
        </w:numPr>
        <w:spacing w:before="0" w:beforeAutospacing="0" w:after="0" w:afterAutospacing="0"/>
        <w:rPr>
          <w:ins w:id="98" w:author="Alia Neaton" w:date="2017-09-21T10:17:00Z"/>
          <w:rFonts w:asciiTheme="minorHAnsi" w:eastAsia="Times New Roman" w:hAnsiTheme="minorHAnsi" w:cs="Times New Roman"/>
          <w:b w:val="0"/>
          <w:color w:val="000000"/>
          <w:sz w:val="24"/>
          <w:szCs w:val="24"/>
        </w:rPr>
      </w:pPr>
      <w:ins w:id="99" w:author="Alia Neaton" w:date="2017-09-21T10:16:00Z">
        <w:r>
          <w:rPr>
            <w:rFonts w:asciiTheme="minorHAnsi" w:eastAsia="Times New Roman" w:hAnsiTheme="minorHAnsi" w:cs="Times New Roman"/>
            <w:b w:val="0"/>
            <w:color w:val="000000"/>
            <w:sz w:val="24"/>
            <w:szCs w:val="24"/>
          </w:rPr>
          <w:t xml:space="preserve">Wan, T. (2015, April 24). </w:t>
        </w:r>
      </w:ins>
      <w:ins w:id="100" w:author="Alia Neaton" w:date="2017-09-21T10:17:00Z">
        <w:r>
          <w:rPr>
            <w:rFonts w:asciiTheme="minorHAnsi" w:eastAsia="Times New Roman" w:hAnsiTheme="minorHAnsi" w:cs="Times New Roman"/>
            <w:color w:val="000000"/>
            <w:sz w:val="24"/>
            <w:szCs w:val="24"/>
          </w:rPr>
          <w:fldChar w:fldCharType="begin"/>
        </w:r>
        <w:r>
          <w:rPr>
            <w:rFonts w:asciiTheme="minorHAnsi" w:eastAsia="Times New Roman" w:hAnsiTheme="minorHAnsi" w:cs="Times New Roman"/>
            <w:color w:val="000000"/>
            <w:sz w:val="24"/>
            <w:szCs w:val="24"/>
          </w:rPr>
          <w:instrText xml:space="preserve"> HYPERLINK "https://www.edsurge.com/news/2015-04-24-scholastic-agrees-to-sell-some-education-technology-business-to-houghton-mifflin-harcourt-for-575-million" </w:instrText>
        </w:r>
        <w:r>
          <w:rPr>
            <w:rFonts w:asciiTheme="minorHAnsi" w:eastAsia="Times New Roman" w:hAnsiTheme="minorHAnsi" w:cs="Times New Roman"/>
            <w:color w:val="000000"/>
            <w:sz w:val="24"/>
            <w:szCs w:val="24"/>
          </w:rPr>
          <w:fldChar w:fldCharType="separate"/>
        </w:r>
        <w:proofErr w:type="gramStart"/>
        <w:r w:rsidRPr="001F2E75">
          <w:rPr>
            <w:rStyle w:val="Hyperlink"/>
            <w:rFonts w:asciiTheme="minorHAnsi" w:eastAsia="Times New Roman" w:hAnsiTheme="minorHAnsi" w:cs="Times New Roman"/>
            <w:sz w:val="24"/>
            <w:szCs w:val="24"/>
          </w:rPr>
          <w:t xml:space="preserve">Scholastic to Sell (Most) Education Technology Business to Mifflin Harcourt for </w:t>
        </w:r>
      </w:ins>
      <w:ins w:id="101" w:author="Daniel Anthony Neaton" w:date="2017-11-01T11:34:00Z">
        <w:r w:rsidR="006E1FFB">
          <w:rPr>
            <w:rStyle w:val="Hyperlink"/>
            <w:rFonts w:asciiTheme="minorHAnsi" w:eastAsia="Times New Roman" w:hAnsiTheme="minorHAnsi" w:cs="Times New Roman"/>
            <w:sz w:val="24"/>
            <w:szCs w:val="24"/>
          </w:rPr>
          <w:t>$</w:t>
        </w:r>
      </w:ins>
      <w:ins w:id="102" w:author="Alia Neaton" w:date="2017-09-21T10:17:00Z">
        <w:r w:rsidRPr="001F2E75">
          <w:rPr>
            <w:rStyle w:val="Hyperlink"/>
            <w:rFonts w:asciiTheme="minorHAnsi" w:eastAsia="Times New Roman" w:hAnsiTheme="minorHAnsi" w:cs="Times New Roman"/>
            <w:sz w:val="24"/>
            <w:szCs w:val="24"/>
          </w:rPr>
          <w:t>5</w:t>
        </w:r>
        <w:r w:rsidRPr="001F2E75">
          <w:rPr>
            <w:rStyle w:val="Hyperlink"/>
            <w:rFonts w:asciiTheme="minorHAnsi" w:eastAsia="Times New Roman" w:hAnsiTheme="minorHAnsi" w:cs="Times New Roman"/>
            <w:sz w:val="24"/>
            <w:szCs w:val="24"/>
          </w:rPr>
          <w:t>75 Million</w:t>
        </w:r>
        <w:r>
          <w:rPr>
            <w:rFonts w:asciiTheme="minorHAnsi" w:eastAsia="Times New Roman" w:hAnsiTheme="minorHAnsi" w:cs="Times New Roman"/>
            <w:color w:val="000000"/>
            <w:sz w:val="24"/>
            <w:szCs w:val="24"/>
          </w:rPr>
          <w:fldChar w:fldCharType="end"/>
        </w:r>
        <w:r>
          <w:rPr>
            <w:rFonts w:asciiTheme="minorHAnsi" w:eastAsia="Times New Roman" w:hAnsiTheme="minorHAnsi" w:cs="Times New Roman"/>
            <w:b w:val="0"/>
            <w:color w:val="000000"/>
            <w:sz w:val="24"/>
            <w:szCs w:val="24"/>
          </w:rPr>
          <w:t>.</w:t>
        </w:r>
        <w:proofErr w:type="gramEnd"/>
        <w:r>
          <w:rPr>
            <w:rFonts w:asciiTheme="minorHAnsi" w:eastAsia="Times New Roman" w:hAnsiTheme="minorHAnsi" w:cs="Times New Roman"/>
            <w:b w:val="0"/>
            <w:color w:val="000000"/>
            <w:sz w:val="24"/>
            <w:szCs w:val="24"/>
          </w:rPr>
          <w:t xml:space="preserve"> </w:t>
        </w:r>
        <w:proofErr w:type="spellStart"/>
        <w:r>
          <w:rPr>
            <w:rFonts w:asciiTheme="minorHAnsi" w:eastAsia="Times New Roman" w:hAnsiTheme="minorHAnsi" w:cs="Times New Roman"/>
            <w:b w:val="0"/>
            <w:color w:val="000000"/>
            <w:sz w:val="24"/>
            <w:szCs w:val="24"/>
          </w:rPr>
          <w:t>EdSurge</w:t>
        </w:r>
        <w:proofErr w:type="spellEnd"/>
        <w:r>
          <w:rPr>
            <w:rFonts w:asciiTheme="minorHAnsi" w:eastAsia="Times New Roman" w:hAnsiTheme="minorHAnsi" w:cs="Times New Roman"/>
            <w:b w:val="0"/>
            <w:color w:val="000000"/>
            <w:sz w:val="24"/>
            <w:szCs w:val="24"/>
          </w:rPr>
          <w:t xml:space="preserve"> News. Retrieved from </w:t>
        </w:r>
        <w:r>
          <w:rPr>
            <w:rFonts w:asciiTheme="minorHAnsi" w:hAnsiTheme="minorHAnsi" w:cs="Times"/>
            <w:color w:val="000000" w:themeColor="text1"/>
            <w:sz w:val="24"/>
            <w:szCs w:val="24"/>
            <w:u w:val="single"/>
          </w:rPr>
          <w:fldChar w:fldCharType="begin"/>
        </w:r>
        <w:r>
          <w:rPr>
            <w:rFonts w:asciiTheme="minorHAnsi" w:hAnsiTheme="minorHAnsi" w:cs="Times"/>
            <w:color w:val="000000" w:themeColor="text1"/>
            <w:sz w:val="24"/>
            <w:szCs w:val="24"/>
            <w:u w:val="single"/>
          </w:rPr>
          <w:instrText xml:space="preserve"> HYPERLINK "</w:instrText>
        </w:r>
        <w:r w:rsidRPr="00C5557C">
          <w:rPr>
            <w:rFonts w:asciiTheme="minorHAnsi" w:hAnsiTheme="minorHAnsi" w:cs="Times"/>
            <w:color w:val="000000" w:themeColor="text1"/>
            <w:sz w:val="24"/>
            <w:szCs w:val="24"/>
            <w:u w:val="single"/>
          </w:rPr>
          <w:instrText>https://www.edsurge.com/news/2015-04-24-scholastic-agrees-to-sell-some-education-technology-business-to-houghton-mifflin-harcourt-for-575-million</w:instrText>
        </w:r>
        <w:r>
          <w:rPr>
            <w:rFonts w:asciiTheme="minorHAnsi" w:hAnsiTheme="minorHAnsi" w:cs="Times"/>
            <w:color w:val="000000" w:themeColor="text1"/>
            <w:sz w:val="24"/>
            <w:szCs w:val="24"/>
            <w:u w:val="single"/>
          </w:rPr>
          <w:instrText xml:space="preserve">" </w:instrText>
        </w:r>
        <w:r>
          <w:rPr>
            <w:rFonts w:asciiTheme="minorHAnsi" w:hAnsiTheme="minorHAnsi" w:cs="Times"/>
            <w:color w:val="000000" w:themeColor="text1"/>
            <w:sz w:val="24"/>
            <w:szCs w:val="24"/>
            <w:u w:val="single"/>
          </w:rPr>
          <w:fldChar w:fldCharType="separate"/>
        </w:r>
        <w:r w:rsidRPr="000E586B">
          <w:rPr>
            <w:rStyle w:val="Hyperlink"/>
            <w:rFonts w:asciiTheme="minorHAnsi" w:hAnsiTheme="minorHAnsi" w:cs="Times"/>
            <w:sz w:val="24"/>
            <w:szCs w:val="24"/>
          </w:rPr>
          <w:t>https://www.edsurge.com/news/2015-04-24-scholastic-agrees-to-sell-some-education-technology-business-to-houghton-mifflin-harcourt-for-575-million</w:t>
        </w:r>
        <w:r>
          <w:rPr>
            <w:rFonts w:asciiTheme="minorHAnsi" w:hAnsiTheme="minorHAnsi" w:cs="Times"/>
            <w:color w:val="000000" w:themeColor="text1"/>
            <w:sz w:val="24"/>
            <w:szCs w:val="24"/>
            <w:u w:val="single"/>
          </w:rPr>
          <w:fldChar w:fldCharType="end"/>
        </w:r>
      </w:ins>
    </w:p>
    <w:p w14:paraId="6411B12B" w14:textId="5F07C685" w:rsidR="000D6B30" w:rsidRPr="007C59C6" w:rsidRDefault="000D6B30" w:rsidP="007C59C6">
      <w:pPr>
        <w:pStyle w:val="Heading1"/>
        <w:spacing w:before="0" w:beforeAutospacing="0" w:after="0" w:afterAutospacing="0"/>
        <w:rPr>
          <w:rFonts w:asciiTheme="minorHAnsi" w:eastAsia="Times New Roman" w:hAnsiTheme="minorHAnsi" w:cs="Times New Roman"/>
          <w:b w:val="0"/>
          <w:color w:val="000000"/>
          <w:sz w:val="24"/>
          <w:szCs w:val="24"/>
        </w:rPr>
      </w:pPr>
    </w:p>
    <w:p w14:paraId="477C9CA7" w14:textId="58B0DA30" w:rsidR="00291492" w:rsidRDefault="000D6B30" w:rsidP="00397D83">
      <w:pPr>
        <w:pStyle w:val="NormalWeb"/>
        <w:spacing w:before="0" w:beforeAutospacing="0" w:after="0" w:afterAutospacing="0"/>
        <w:ind w:left="720"/>
        <w:rPr>
          <w:ins w:id="103" w:author="Alia Neaton" w:date="2017-09-21T10:18:00Z"/>
          <w:rFonts w:asciiTheme="minorHAnsi" w:hAnsiTheme="minorHAnsi"/>
          <w:color w:val="000000" w:themeColor="text1"/>
          <w:sz w:val="24"/>
          <w:szCs w:val="24"/>
        </w:rPr>
      </w:pPr>
      <w:r w:rsidRPr="007C59C6">
        <w:rPr>
          <w:rFonts w:asciiTheme="minorHAnsi" w:hAnsiTheme="minorHAnsi"/>
          <w:color w:val="000000" w:themeColor="text1"/>
          <w:sz w:val="24"/>
          <w:szCs w:val="24"/>
        </w:rPr>
        <w:t>This article speaks to the profitably of the Ed Tech market.</w:t>
      </w:r>
      <w:ins w:id="104" w:author="Daniel Anthony Neaton" w:date="2017-09-29T16:20:00Z">
        <w:r w:rsidR="00F74486">
          <w:rPr>
            <w:rFonts w:asciiTheme="minorHAnsi" w:hAnsiTheme="minorHAnsi"/>
            <w:color w:val="000000" w:themeColor="text1"/>
            <w:sz w:val="24"/>
            <w:szCs w:val="24"/>
          </w:rPr>
          <w:t xml:space="preserve"> </w:t>
        </w:r>
      </w:ins>
    </w:p>
    <w:p w14:paraId="7FE7AC1F" w14:textId="3FFDCC14" w:rsidR="000D6B30" w:rsidRPr="007C59C6" w:rsidRDefault="000D6B30" w:rsidP="007C59C6">
      <w:pPr>
        <w:pStyle w:val="NormalWeb"/>
        <w:spacing w:before="0" w:beforeAutospacing="0" w:after="0" w:afterAutospacing="0"/>
        <w:ind w:left="720"/>
        <w:rPr>
          <w:rFonts w:asciiTheme="minorHAnsi" w:hAnsiTheme="minorHAnsi"/>
          <w:color w:val="000000" w:themeColor="text1"/>
          <w:sz w:val="24"/>
          <w:szCs w:val="24"/>
        </w:rPr>
      </w:pPr>
    </w:p>
    <w:p w14:paraId="71924804" w14:textId="77777777" w:rsidR="001F2E75" w:rsidRDefault="000D6B30" w:rsidP="007C59C6">
      <w:pPr>
        <w:pStyle w:val="NormalWeb"/>
        <w:spacing w:before="0" w:beforeAutospacing="0" w:after="0" w:afterAutospacing="0"/>
        <w:ind w:left="720"/>
        <w:rPr>
          <w:ins w:id="105" w:author="Alia Neaton" w:date="2017-09-21T10:18:00Z"/>
          <w:rFonts w:asciiTheme="minorHAnsi" w:hAnsiTheme="minorHAnsi"/>
          <w:color w:val="000000" w:themeColor="text1"/>
          <w:sz w:val="24"/>
          <w:szCs w:val="24"/>
        </w:rPr>
      </w:pPr>
      <w:r w:rsidRPr="007C59C6">
        <w:rPr>
          <w:rFonts w:asciiTheme="minorHAnsi" w:hAnsiTheme="minorHAnsi"/>
          <w:color w:val="000000" w:themeColor="text1"/>
          <w:sz w:val="24"/>
          <w:szCs w:val="24"/>
        </w:rPr>
        <w:t>“</w:t>
      </w:r>
      <w:r w:rsidRPr="007C59C6">
        <w:rPr>
          <w:rFonts w:asciiTheme="minorHAnsi" w:hAnsiTheme="minorHAnsi"/>
          <w:i/>
          <w:color w:val="000000" w:themeColor="text1"/>
          <w:sz w:val="24"/>
          <w:szCs w:val="24"/>
        </w:rPr>
        <w:t>Since its launch in 1999, READ 180 has generated over $1 billion in sales for Scholastic</w:t>
      </w:r>
      <w:r w:rsidRPr="007C59C6">
        <w:rPr>
          <w:rFonts w:asciiTheme="minorHAnsi" w:hAnsiTheme="minorHAnsi"/>
          <w:color w:val="000000" w:themeColor="text1"/>
          <w:sz w:val="24"/>
          <w:szCs w:val="24"/>
        </w:rPr>
        <w:t xml:space="preserve">.” </w:t>
      </w:r>
    </w:p>
    <w:p w14:paraId="52628EBB" w14:textId="77777777" w:rsidR="001F2E75" w:rsidRDefault="001F2E75" w:rsidP="007C59C6">
      <w:pPr>
        <w:pStyle w:val="NormalWeb"/>
        <w:spacing w:before="0" w:beforeAutospacing="0" w:after="0" w:afterAutospacing="0"/>
        <w:ind w:left="720"/>
        <w:rPr>
          <w:ins w:id="106" w:author="Alia Neaton" w:date="2017-09-21T10:18:00Z"/>
          <w:rFonts w:asciiTheme="minorHAnsi" w:hAnsiTheme="minorHAnsi"/>
          <w:color w:val="000000" w:themeColor="text1"/>
          <w:sz w:val="24"/>
          <w:szCs w:val="24"/>
        </w:rPr>
      </w:pPr>
    </w:p>
    <w:p w14:paraId="75C31506" w14:textId="1B4EA577" w:rsidR="000D6B30" w:rsidRPr="007C59C6" w:rsidRDefault="000D6B30" w:rsidP="007C59C6">
      <w:pPr>
        <w:pStyle w:val="NormalWeb"/>
        <w:spacing w:before="0" w:beforeAutospacing="0" w:after="0" w:afterAutospacing="0"/>
        <w:ind w:left="720"/>
        <w:rPr>
          <w:rFonts w:asciiTheme="minorHAnsi" w:hAnsiTheme="minorHAnsi"/>
          <w:color w:val="000000" w:themeColor="text1"/>
          <w:sz w:val="24"/>
          <w:szCs w:val="24"/>
        </w:rPr>
      </w:pPr>
      <w:r w:rsidRPr="007C59C6">
        <w:rPr>
          <w:rFonts w:asciiTheme="minorHAnsi" w:hAnsiTheme="minorHAnsi"/>
          <w:color w:val="000000" w:themeColor="text1"/>
          <w:sz w:val="24"/>
          <w:szCs w:val="24"/>
        </w:rPr>
        <w:t>“…</w:t>
      </w:r>
      <w:r w:rsidRPr="007C59C6">
        <w:rPr>
          <w:rFonts w:asciiTheme="minorHAnsi" w:hAnsiTheme="minorHAnsi"/>
          <w:i/>
          <w:color w:val="000000" w:themeColor="text1"/>
          <w:sz w:val="24"/>
          <w:szCs w:val="24"/>
        </w:rPr>
        <w:t xml:space="preserve">revenues from the company’s overall </w:t>
      </w:r>
      <w:proofErr w:type="spellStart"/>
      <w:r w:rsidRPr="007C59C6">
        <w:rPr>
          <w:rFonts w:asciiTheme="minorHAnsi" w:hAnsiTheme="minorHAnsi"/>
          <w:i/>
          <w:color w:val="000000" w:themeColor="text1"/>
          <w:sz w:val="24"/>
          <w:szCs w:val="24"/>
        </w:rPr>
        <w:t>edtech</w:t>
      </w:r>
      <w:proofErr w:type="spellEnd"/>
      <w:r w:rsidRPr="007C59C6">
        <w:rPr>
          <w:rFonts w:asciiTheme="minorHAnsi" w:hAnsiTheme="minorHAnsi"/>
          <w:i/>
          <w:color w:val="000000" w:themeColor="text1"/>
          <w:sz w:val="24"/>
          <w:szCs w:val="24"/>
        </w:rPr>
        <w:t xml:space="preserve"> business have flattened recently, to $175 million for the first nine months of this fiscal year</w:t>
      </w:r>
      <w:r w:rsidRPr="007C59C6">
        <w:rPr>
          <w:rFonts w:asciiTheme="minorHAnsi" w:hAnsiTheme="minorHAnsi"/>
          <w:color w:val="000000" w:themeColor="text1"/>
          <w:sz w:val="24"/>
          <w:szCs w:val="24"/>
        </w:rPr>
        <w:t>.</w:t>
      </w:r>
      <w:ins w:id="107" w:author="Alia Neaton" w:date="2017-09-21T10:18:00Z">
        <w:r w:rsidR="001F2E75">
          <w:rPr>
            <w:rFonts w:asciiTheme="minorHAnsi" w:hAnsiTheme="minorHAnsi"/>
            <w:color w:val="000000" w:themeColor="text1"/>
            <w:sz w:val="24"/>
            <w:szCs w:val="24"/>
          </w:rPr>
          <w:t>”</w:t>
        </w:r>
      </w:ins>
    </w:p>
    <w:p w14:paraId="24E1E468" w14:textId="77777777" w:rsidR="000D6B30" w:rsidRDefault="000D6B30" w:rsidP="000D6B30"/>
    <w:p w14:paraId="47983657" w14:textId="6F82C9F2" w:rsidR="00397D83" w:rsidRDefault="00397D83" w:rsidP="00397D83">
      <w:pPr>
        <w:pStyle w:val="NormalWeb"/>
        <w:spacing w:before="0" w:beforeAutospacing="0" w:after="0" w:afterAutospacing="0"/>
        <w:ind w:left="720"/>
        <w:rPr>
          <w:ins w:id="108" w:author="Daniel Anthony Neaton" w:date="2017-09-29T16:38:00Z"/>
          <w:rFonts w:asciiTheme="minorHAnsi" w:hAnsiTheme="minorHAnsi"/>
          <w:color w:val="000000" w:themeColor="text1"/>
          <w:sz w:val="24"/>
          <w:szCs w:val="24"/>
        </w:rPr>
      </w:pPr>
      <w:ins w:id="109" w:author="Daniel Anthony Neaton" w:date="2017-09-29T16:30:00Z">
        <w:r>
          <w:rPr>
            <w:rFonts w:asciiTheme="minorHAnsi" w:hAnsiTheme="minorHAnsi"/>
            <w:color w:val="000000" w:themeColor="text1"/>
            <w:sz w:val="24"/>
            <w:szCs w:val="24"/>
          </w:rPr>
          <w:t>Yet, students are not profiting by being better able to succeed in algebra, trigonometry and beyond. To me this disconnect is glaringly obvious. Critics point to the fact that the first</w:t>
        </w:r>
      </w:ins>
      <w:ins w:id="110" w:author="Alia Neaton" w:date="2017-10-31T15:41:00Z">
        <w:r w:rsidR="002169A0">
          <w:rPr>
            <w:rFonts w:asciiTheme="minorHAnsi" w:hAnsiTheme="minorHAnsi"/>
            <w:color w:val="000000" w:themeColor="text1"/>
            <w:sz w:val="24"/>
            <w:szCs w:val="24"/>
          </w:rPr>
          <w:t>-</w:t>
        </w:r>
      </w:ins>
      <w:ins w:id="111" w:author="Daniel Anthony Neaton" w:date="2017-09-29T16:30:00Z">
        <w:r>
          <w:rPr>
            <w:rFonts w:asciiTheme="minorHAnsi" w:hAnsiTheme="minorHAnsi"/>
            <w:color w:val="000000" w:themeColor="text1"/>
            <w:sz w:val="24"/>
            <w:szCs w:val="24"/>
          </w:rPr>
          <w:t xml:space="preserve">generation </w:t>
        </w:r>
        <w:proofErr w:type="gramStart"/>
        <w:r>
          <w:rPr>
            <w:rFonts w:asciiTheme="minorHAnsi" w:hAnsiTheme="minorHAnsi"/>
            <w:color w:val="000000" w:themeColor="text1"/>
            <w:sz w:val="24"/>
            <w:szCs w:val="24"/>
          </w:rPr>
          <w:t xml:space="preserve">education </w:t>
        </w:r>
      </w:ins>
      <w:ins w:id="112" w:author="Daniel Anthony Neaton" w:date="2017-09-29T16:31:00Z">
        <w:r w:rsidR="005B6C61">
          <w:rPr>
            <w:rFonts w:asciiTheme="minorHAnsi" w:hAnsiTheme="minorHAnsi"/>
            <w:color w:val="000000" w:themeColor="text1"/>
            <w:sz w:val="24"/>
            <w:szCs w:val="24"/>
          </w:rPr>
          <w:t>Learning Management Systems (</w:t>
        </w:r>
      </w:ins>
      <w:ins w:id="113" w:author="Daniel Anthony Neaton" w:date="2017-09-29T16:30:00Z">
        <w:r>
          <w:rPr>
            <w:rFonts w:asciiTheme="minorHAnsi" w:hAnsiTheme="minorHAnsi"/>
            <w:color w:val="000000" w:themeColor="text1"/>
            <w:sz w:val="24"/>
            <w:szCs w:val="24"/>
          </w:rPr>
          <w:t>LMS</w:t>
        </w:r>
      </w:ins>
      <w:ins w:id="114" w:author="Daniel Anthony Neaton" w:date="2017-09-29T16:31:00Z">
        <w:r w:rsidR="005B6C61">
          <w:rPr>
            <w:rFonts w:asciiTheme="minorHAnsi" w:hAnsiTheme="minorHAnsi"/>
            <w:color w:val="000000" w:themeColor="text1"/>
            <w:sz w:val="24"/>
            <w:szCs w:val="24"/>
          </w:rPr>
          <w:t>)</w:t>
        </w:r>
      </w:ins>
      <w:ins w:id="115" w:author="Daniel Anthony Neaton" w:date="2017-09-29T16:30:00Z">
        <w:r>
          <w:rPr>
            <w:rFonts w:asciiTheme="minorHAnsi" w:hAnsiTheme="minorHAnsi"/>
            <w:color w:val="000000" w:themeColor="text1"/>
            <w:sz w:val="24"/>
            <w:szCs w:val="24"/>
          </w:rPr>
          <w:t xml:space="preserve"> fall</w:t>
        </w:r>
        <w:proofErr w:type="gramEnd"/>
        <w:r>
          <w:rPr>
            <w:rFonts w:asciiTheme="minorHAnsi" w:hAnsiTheme="minorHAnsi"/>
            <w:color w:val="000000" w:themeColor="text1"/>
            <w:sz w:val="24"/>
            <w:szCs w:val="24"/>
          </w:rPr>
          <w:t xml:space="preserve"> far short of their promise to innovate the delivery of math instruction. I</w:t>
        </w:r>
      </w:ins>
      <w:ins w:id="116" w:author="Alia Neaton" w:date="2017-10-31T15:43:00Z">
        <w:r w:rsidR="009D73D6">
          <w:rPr>
            <w:rFonts w:asciiTheme="minorHAnsi" w:hAnsiTheme="minorHAnsi"/>
            <w:color w:val="000000" w:themeColor="text1"/>
            <w:sz w:val="24"/>
            <w:szCs w:val="24"/>
          </w:rPr>
          <w:t>’</w:t>
        </w:r>
      </w:ins>
      <w:ins w:id="117" w:author="Daniel Anthony Neaton" w:date="2017-09-29T16:30:00Z">
        <w:r>
          <w:rPr>
            <w:rFonts w:asciiTheme="minorHAnsi" w:hAnsiTheme="minorHAnsi"/>
            <w:color w:val="000000" w:themeColor="text1"/>
            <w:sz w:val="24"/>
            <w:szCs w:val="24"/>
          </w:rPr>
          <w:t xml:space="preserve">m attaching another article </w:t>
        </w:r>
      </w:ins>
      <w:ins w:id="118" w:author="Daniel Anthony Neaton" w:date="2017-09-29T16:39:00Z">
        <w:r w:rsidR="00415C4B">
          <w:rPr>
            <w:rFonts w:asciiTheme="minorHAnsi" w:hAnsiTheme="minorHAnsi"/>
            <w:color w:val="000000" w:themeColor="text1"/>
            <w:sz w:val="24"/>
            <w:szCs w:val="24"/>
          </w:rPr>
          <w:t>(</w:t>
        </w:r>
        <w:r w:rsidR="00C670F5">
          <w:rPr>
            <w:rFonts w:asciiTheme="minorHAnsi" w:hAnsiTheme="minorHAnsi"/>
            <w:color w:val="000000" w:themeColor="text1"/>
            <w:sz w:val="24"/>
            <w:szCs w:val="24"/>
          </w:rPr>
          <w:t xml:space="preserve">#6) </w:t>
        </w:r>
      </w:ins>
      <w:ins w:id="119" w:author="Daniel Anthony Neaton" w:date="2017-09-29T16:30:00Z">
        <w:r w:rsidR="00BB3D47">
          <w:rPr>
            <w:rFonts w:asciiTheme="minorHAnsi" w:hAnsiTheme="minorHAnsi"/>
            <w:color w:val="000000" w:themeColor="text1"/>
            <w:sz w:val="24"/>
            <w:szCs w:val="24"/>
          </w:rPr>
          <w:t>that talks about ways to improve</w:t>
        </w:r>
        <w:r w:rsidR="005B6C61">
          <w:rPr>
            <w:rFonts w:asciiTheme="minorHAnsi" w:hAnsiTheme="minorHAnsi"/>
            <w:color w:val="000000" w:themeColor="text1"/>
            <w:sz w:val="24"/>
            <w:szCs w:val="24"/>
          </w:rPr>
          <w:t xml:space="preserve"> that next generation LMS systems</w:t>
        </w:r>
      </w:ins>
      <w:ins w:id="120" w:author="Daniel Anthony Neaton" w:date="2017-09-29T16:32:00Z">
        <w:r w:rsidR="00BB3D47">
          <w:rPr>
            <w:rFonts w:asciiTheme="minorHAnsi" w:hAnsiTheme="minorHAnsi"/>
            <w:color w:val="000000" w:themeColor="text1"/>
            <w:sz w:val="24"/>
            <w:szCs w:val="24"/>
          </w:rPr>
          <w:t>.</w:t>
        </w:r>
      </w:ins>
    </w:p>
    <w:p w14:paraId="0E304F02" w14:textId="77777777" w:rsidR="00415C4B" w:rsidRDefault="00415C4B" w:rsidP="00397D83">
      <w:pPr>
        <w:pStyle w:val="NormalWeb"/>
        <w:spacing w:before="0" w:beforeAutospacing="0" w:after="0" w:afterAutospacing="0"/>
        <w:ind w:left="720"/>
        <w:rPr>
          <w:ins w:id="121" w:author="Daniel Anthony Neaton" w:date="2017-09-29T16:30:00Z"/>
          <w:rFonts w:asciiTheme="minorHAnsi" w:hAnsiTheme="minorHAnsi"/>
          <w:color w:val="000000" w:themeColor="text1"/>
          <w:sz w:val="24"/>
          <w:szCs w:val="24"/>
        </w:rPr>
      </w:pPr>
    </w:p>
    <w:p w14:paraId="3C3F83DD" w14:textId="74D92F9D" w:rsidR="003A7939" w:rsidRDefault="00BB3A73" w:rsidP="006E1FFB">
      <w:pPr>
        <w:shd w:val="clear" w:color="auto" w:fill="FFFFFF"/>
        <w:ind w:left="-15" w:right="-15"/>
        <w:rPr>
          <w:ins w:id="122" w:author="Daniel Anthony Neaton" w:date="2017-09-29T16:34:00Z"/>
          <w:rFonts w:ascii="Helvetica" w:eastAsia="Times New Roman" w:hAnsi="Helvetica" w:cs="Times New Roman"/>
          <w:color w:val="2E2E2E"/>
        </w:rPr>
      </w:pPr>
      <w:ins w:id="123" w:author="Daniel Anthony Neaton" w:date="2017-09-29T16:33:00Z">
        <w:r w:rsidRPr="003A7939">
          <w:t>6.</w:t>
        </w:r>
        <w:r w:rsidR="003A7939" w:rsidRPr="003A7939">
          <w:t xml:space="preserve">   </w:t>
        </w:r>
      </w:ins>
      <w:ins w:id="124" w:author="Daniel Anthony Neaton" w:date="2017-09-29T16:34:00Z">
        <w:r w:rsidR="003A7939">
          <w:tab/>
        </w:r>
      </w:ins>
      <w:ins w:id="125" w:author="Daniel Anthony Neaton" w:date="2017-09-29T16:33:00Z">
        <w:r w:rsidR="003A7939" w:rsidRPr="003A7939">
          <w:rPr>
            <w:rFonts w:ascii="Helvetica" w:eastAsia="Times New Roman" w:hAnsi="Helvetica" w:cs="Times New Roman"/>
            <w:color w:val="2E2E2E"/>
          </w:rPr>
          <w:t>The N</w:t>
        </w:r>
        <w:r w:rsidR="003A7939" w:rsidRPr="006E1FFB">
          <w:rPr>
            <w:rFonts w:ascii="Helvetica" w:eastAsia="Times New Roman" w:hAnsi="Helvetica" w:cs="Times New Roman"/>
            <w:color w:val="2E2E2E"/>
            <w:vertAlign w:val="superscript"/>
          </w:rPr>
          <w:t>2</w:t>
        </w:r>
        <w:r w:rsidR="003A7939" w:rsidRPr="003A7939">
          <w:rPr>
            <w:rFonts w:ascii="Helvetica" w:eastAsia="Times New Roman" w:hAnsi="Helvetica" w:cs="Times New Roman"/>
            <w:color w:val="2E2E2E"/>
          </w:rPr>
          <w:t xml:space="preserve">GDLE Vision: The “Next” Next Generation Digital Learning </w:t>
        </w:r>
      </w:ins>
      <w:ins w:id="126" w:author="Daniel Anthony Neaton" w:date="2017-09-29T16:34:00Z">
        <w:r w:rsidR="003A7939">
          <w:rPr>
            <w:rFonts w:ascii="Helvetica" w:eastAsia="Times New Roman" w:hAnsi="Helvetica" w:cs="Times New Roman"/>
            <w:color w:val="2E2E2E"/>
          </w:rPr>
          <w:t xml:space="preserve"> </w:t>
        </w:r>
        <w:r w:rsidR="003A7939">
          <w:rPr>
            <w:rFonts w:ascii="Helvetica" w:eastAsia="Times New Roman" w:hAnsi="Helvetica" w:cs="Times New Roman"/>
            <w:color w:val="2E2E2E"/>
          </w:rPr>
          <w:tab/>
        </w:r>
      </w:ins>
      <w:ins w:id="127" w:author="Daniel Anthony Neaton" w:date="2017-09-29T16:35:00Z">
        <w:r w:rsidR="00C7338F">
          <w:rPr>
            <w:rFonts w:ascii="Helvetica" w:eastAsia="Times New Roman" w:hAnsi="Helvetica" w:cs="Times New Roman"/>
            <w:color w:val="2E2E2E"/>
          </w:rPr>
          <w:tab/>
        </w:r>
        <w:r w:rsidR="00C7338F">
          <w:rPr>
            <w:rFonts w:ascii="Helvetica" w:eastAsia="Times New Roman" w:hAnsi="Helvetica" w:cs="Times New Roman"/>
            <w:color w:val="2E2E2E"/>
          </w:rPr>
          <w:tab/>
        </w:r>
        <w:r w:rsidR="00C7338F">
          <w:rPr>
            <w:rFonts w:ascii="Helvetica" w:eastAsia="Times New Roman" w:hAnsi="Helvetica" w:cs="Times New Roman"/>
            <w:color w:val="2E2E2E"/>
          </w:rPr>
          <w:tab/>
        </w:r>
      </w:ins>
      <w:proofErr w:type="gramStart"/>
      <w:ins w:id="128" w:author="Daniel Anthony Neaton" w:date="2017-09-29T16:33:00Z">
        <w:r w:rsidR="003A7939" w:rsidRPr="003A7939">
          <w:rPr>
            <w:rFonts w:ascii="Helvetica" w:eastAsia="Times New Roman" w:hAnsi="Helvetica" w:cs="Times New Roman"/>
            <w:color w:val="2E2E2E"/>
          </w:rPr>
          <w:t>Environment</w:t>
        </w:r>
      </w:ins>
      <w:ins w:id="129" w:author="Daniel Anthony Neaton" w:date="2017-09-29T16:34:00Z">
        <w:r w:rsidR="003A7939">
          <w:rPr>
            <w:rFonts w:ascii="Helvetica" w:eastAsia="Times New Roman" w:hAnsi="Helvetica" w:cs="Times New Roman"/>
            <w:color w:val="2E2E2E"/>
          </w:rPr>
          <w:t xml:space="preserve">  Authors</w:t>
        </w:r>
        <w:proofErr w:type="gramEnd"/>
        <w:r w:rsidR="003A7939">
          <w:rPr>
            <w:rFonts w:ascii="Helvetica" w:eastAsia="Times New Roman" w:hAnsi="Helvetica" w:cs="Times New Roman"/>
            <w:color w:val="2E2E2E"/>
          </w:rPr>
          <w:t xml:space="preserve">: </w:t>
        </w:r>
        <w:r w:rsidR="003A7939">
          <w:rPr>
            <w:rStyle w:val="articlemeta-group"/>
            <w:rFonts w:ascii="Helvetica" w:eastAsia="Times New Roman" w:hAnsi="Helvetica" w:cs="Times New Roman"/>
            <w:color w:val="2E2E2E"/>
          </w:rPr>
          <w:t>by </w:t>
        </w:r>
        <w:r w:rsidR="003A7939">
          <w:rPr>
            <w:rStyle w:val="articlemeta-group"/>
            <w:rFonts w:ascii="Helvetica" w:eastAsia="Times New Roman" w:hAnsi="Helvetica" w:cs="Times New Roman"/>
            <w:color w:val="2E2E2E"/>
          </w:rPr>
          <w:fldChar w:fldCharType="begin"/>
        </w:r>
        <w:r w:rsidR="003A7939">
          <w:rPr>
            <w:rStyle w:val="articlemeta-group"/>
            <w:rFonts w:ascii="Helvetica" w:eastAsia="Times New Roman" w:hAnsi="Helvetica" w:cs="Times New Roman"/>
            <w:color w:val="2E2E2E"/>
          </w:rPr>
          <w:instrText xml:space="preserve"> HYPERLINK "http://members.educause.edu/phillip-d-long" \o "Phillip Long" \t "_blank" </w:instrText>
        </w:r>
        <w:r w:rsidR="003A7939">
          <w:rPr>
            <w:rStyle w:val="articlemeta-group"/>
            <w:rFonts w:ascii="Helvetica" w:eastAsia="Times New Roman" w:hAnsi="Helvetica" w:cs="Times New Roman"/>
            <w:color w:val="2E2E2E"/>
          </w:rPr>
          <w:fldChar w:fldCharType="separate"/>
        </w:r>
        <w:r w:rsidR="003A7939">
          <w:rPr>
            <w:rStyle w:val="Hyperlink"/>
            <w:rFonts w:ascii="Helvetica" w:eastAsia="Times New Roman" w:hAnsi="Helvetica" w:cs="Times New Roman"/>
            <w:b/>
            <w:bCs/>
            <w:color w:val="9F0830"/>
          </w:rPr>
          <w:t>Phillip Long</w:t>
        </w:r>
        <w:r w:rsidR="003A7939">
          <w:rPr>
            <w:rStyle w:val="articlemeta-group"/>
            <w:rFonts w:ascii="Helvetica" w:eastAsia="Times New Roman" w:hAnsi="Helvetica" w:cs="Times New Roman"/>
            <w:color w:val="2E2E2E"/>
          </w:rPr>
          <w:fldChar w:fldCharType="end"/>
        </w:r>
        <w:r w:rsidR="003A7939">
          <w:rPr>
            <w:rStyle w:val="articlemeta-group"/>
            <w:rFonts w:ascii="Helvetica" w:eastAsia="Times New Roman" w:hAnsi="Helvetica" w:cs="Times New Roman"/>
            <w:color w:val="2E2E2E"/>
          </w:rPr>
          <w:t> and </w:t>
        </w:r>
        <w:r w:rsidR="003A7939">
          <w:rPr>
            <w:rStyle w:val="articlemeta-group"/>
            <w:rFonts w:ascii="Helvetica" w:eastAsia="Times New Roman" w:hAnsi="Helvetica" w:cs="Times New Roman"/>
            <w:color w:val="2E2E2E"/>
          </w:rPr>
          <w:fldChar w:fldCharType="begin"/>
        </w:r>
        <w:r w:rsidR="003A7939">
          <w:rPr>
            <w:rStyle w:val="articlemeta-group"/>
            <w:rFonts w:ascii="Helvetica" w:eastAsia="Times New Roman" w:hAnsi="Helvetica" w:cs="Times New Roman"/>
            <w:color w:val="2E2E2E"/>
          </w:rPr>
          <w:instrText xml:space="preserve"> HYPERLINK "http://members.educause.edu/jonathan-d-mott" \o "Jonathan Mott" \t "_blank" </w:instrText>
        </w:r>
        <w:r w:rsidR="003A7939">
          <w:rPr>
            <w:rStyle w:val="articlemeta-group"/>
            <w:rFonts w:ascii="Helvetica" w:eastAsia="Times New Roman" w:hAnsi="Helvetica" w:cs="Times New Roman"/>
            <w:color w:val="2E2E2E"/>
          </w:rPr>
          <w:fldChar w:fldCharType="separate"/>
        </w:r>
        <w:r w:rsidR="003A7939">
          <w:rPr>
            <w:rStyle w:val="Hyperlink"/>
            <w:rFonts w:ascii="Helvetica" w:eastAsia="Times New Roman" w:hAnsi="Helvetica" w:cs="Times New Roman"/>
            <w:b/>
            <w:bCs/>
            <w:color w:val="9F0830"/>
          </w:rPr>
          <w:t>Jonathan Mott</w:t>
        </w:r>
        <w:r w:rsidR="003A7939">
          <w:rPr>
            <w:rStyle w:val="articlemeta-group"/>
            <w:rFonts w:ascii="Helvetica" w:eastAsia="Times New Roman" w:hAnsi="Helvetica" w:cs="Times New Roman"/>
            <w:color w:val="2E2E2E"/>
          </w:rPr>
          <w:fldChar w:fldCharType="end"/>
        </w:r>
      </w:ins>
    </w:p>
    <w:p w14:paraId="5D7FA2C6" w14:textId="4C4A4D4E" w:rsidR="00BA5F18" w:rsidRDefault="003A7939" w:rsidP="00BA5F18">
      <w:pPr>
        <w:rPr>
          <w:ins w:id="130" w:author="Daniel Anthony Neaton" w:date="2017-09-29T17:05:00Z"/>
          <w:rFonts w:eastAsia="Times New Roman" w:cs="Times New Roman"/>
        </w:rPr>
      </w:pPr>
      <w:ins w:id="131" w:author="Daniel Anthony Neaton" w:date="2017-09-29T16:34:00Z">
        <w:r>
          <w:rPr>
            <w:rFonts w:ascii="Helvetica" w:eastAsia="Times New Roman" w:hAnsi="Helvetica" w:cs="Times New Roman"/>
            <w:color w:val="2E2E2E"/>
          </w:rPr>
          <w:t> </w:t>
        </w:r>
      </w:ins>
      <w:ins w:id="132" w:author="Daniel Anthony Neaton" w:date="2017-09-29T16:35:00Z">
        <w:r w:rsidR="00C7338F">
          <w:rPr>
            <w:rFonts w:ascii="Helvetica" w:eastAsia="Times New Roman" w:hAnsi="Helvetica" w:cs="Times New Roman"/>
            <w:color w:val="2E2E2E"/>
          </w:rPr>
          <w:tab/>
        </w:r>
      </w:ins>
      <w:ins w:id="133" w:author="Daniel Anthony Neaton" w:date="2017-09-29T16:34:00Z">
        <w:r>
          <w:rPr>
            <w:rFonts w:ascii="Helvetica" w:eastAsia="Times New Roman" w:hAnsi="Helvetica" w:cs="Times New Roman"/>
            <w:color w:val="2E2E2E"/>
          </w:rPr>
          <w:t>Published:</w:t>
        </w:r>
        <w:r>
          <w:rPr>
            <w:rStyle w:val="articlemeta-group"/>
            <w:rFonts w:ascii="Helvetica" w:eastAsia="Times New Roman" w:hAnsi="Helvetica" w:cs="Times New Roman"/>
            <w:color w:val="2E2E2E"/>
          </w:rPr>
          <w:t> Monday, July 3, 2017</w:t>
        </w:r>
      </w:ins>
      <w:ins w:id="134" w:author="Daniel Anthony Neaton" w:date="2017-09-29T16:37:00Z">
        <w:r w:rsidR="00BA5F18">
          <w:rPr>
            <w:rStyle w:val="articlemeta-group"/>
            <w:rFonts w:ascii="Helvetica" w:eastAsia="Times New Roman" w:hAnsi="Helvetica" w:cs="Times New Roman"/>
            <w:color w:val="2E2E2E"/>
          </w:rPr>
          <w:t xml:space="preserve">. </w:t>
        </w:r>
        <w:r w:rsidR="00BA5F18">
          <w:rPr>
            <w:rFonts w:ascii="Helvetica" w:eastAsia="Times New Roman" w:hAnsi="Helvetica" w:cs="Times New Roman"/>
            <w:color w:val="2E2E2E"/>
            <w:shd w:val="clear" w:color="auto" w:fill="F4F5F8"/>
          </w:rPr>
          <w:t xml:space="preserve">© 2017 Phillip D. Long and Jon Mott. </w:t>
        </w:r>
        <w:r w:rsidR="00BA5F18">
          <w:rPr>
            <w:rFonts w:ascii="Helvetica" w:eastAsia="Times New Roman" w:hAnsi="Helvetica" w:cs="Times New Roman"/>
            <w:color w:val="2E2E2E"/>
            <w:shd w:val="clear" w:color="auto" w:fill="F4F5F8"/>
          </w:rPr>
          <w:tab/>
          <w:t>The text of this article is licensed under the </w:t>
        </w:r>
        <w:r w:rsidR="00BA5F18">
          <w:rPr>
            <w:rFonts w:eastAsia="Times New Roman" w:cs="Times New Roman"/>
          </w:rPr>
          <w:fldChar w:fldCharType="begin"/>
        </w:r>
        <w:r w:rsidR="00BA5F18">
          <w:rPr>
            <w:rFonts w:eastAsia="Times New Roman" w:cs="Times New Roman"/>
          </w:rPr>
          <w:instrText xml:space="preserve"> HYPERLINK "http://creativecommons.org/licenses/by-sa/4.0/" \t "_blank" </w:instrText>
        </w:r>
        <w:r w:rsidR="00BA5F18">
          <w:rPr>
            <w:rFonts w:eastAsia="Times New Roman" w:cs="Times New Roman"/>
          </w:rPr>
          <w:fldChar w:fldCharType="separate"/>
        </w:r>
        <w:r w:rsidR="00BA5F18">
          <w:rPr>
            <w:rStyle w:val="Hyperlink"/>
            <w:rFonts w:ascii="Helvetica" w:eastAsia="Times New Roman" w:hAnsi="Helvetica" w:cs="Times New Roman"/>
            <w:b/>
            <w:bCs/>
            <w:color w:val="9F0830"/>
            <w:shd w:val="clear" w:color="auto" w:fill="F4F5F8"/>
          </w:rPr>
          <w:t xml:space="preserve">Creative Commons </w:t>
        </w:r>
        <w:r w:rsidR="00BA5F18">
          <w:rPr>
            <w:rStyle w:val="Hyperlink"/>
            <w:rFonts w:ascii="Helvetica" w:eastAsia="Times New Roman" w:hAnsi="Helvetica" w:cs="Times New Roman"/>
            <w:b/>
            <w:bCs/>
            <w:color w:val="9F0830"/>
            <w:shd w:val="clear" w:color="auto" w:fill="F4F5F8"/>
          </w:rPr>
          <w:tab/>
          <w:t>Attribution-</w:t>
        </w:r>
        <w:proofErr w:type="spellStart"/>
        <w:r w:rsidR="00BA5F18">
          <w:rPr>
            <w:rStyle w:val="Hyperlink"/>
            <w:rFonts w:ascii="Helvetica" w:eastAsia="Times New Roman" w:hAnsi="Helvetica" w:cs="Times New Roman"/>
            <w:b/>
            <w:bCs/>
            <w:color w:val="9F0830"/>
            <w:shd w:val="clear" w:color="auto" w:fill="F4F5F8"/>
          </w:rPr>
          <w:t>ShareAlike</w:t>
        </w:r>
        <w:proofErr w:type="spellEnd"/>
        <w:r w:rsidR="00BA5F18">
          <w:rPr>
            <w:rStyle w:val="Hyperlink"/>
            <w:rFonts w:ascii="Helvetica" w:eastAsia="Times New Roman" w:hAnsi="Helvetica" w:cs="Times New Roman"/>
            <w:b/>
            <w:bCs/>
            <w:color w:val="9F0830"/>
            <w:shd w:val="clear" w:color="auto" w:fill="F4F5F8"/>
          </w:rPr>
          <w:t xml:space="preserve"> 4.0 International License</w:t>
        </w:r>
        <w:r w:rsidR="00BA5F18">
          <w:rPr>
            <w:rFonts w:eastAsia="Times New Roman" w:cs="Times New Roman"/>
          </w:rPr>
          <w:fldChar w:fldCharType="end"/>
        </w:r>
      </w:ins>
    </w:p>
    <w:p w14:paraId="209263FA" w14:textId="2B1227BE" w:rsidR="00AE7DC8" w:rsidRDefault="00AE7DC8" w:rsidP="00AE7DC8">
      <w:pPr>
        <w:rPr>
          <w:ins w:id="135" w:author="Daniel Anthony Neaton" w:date="2017-09-29T17:07:00Z"/>
          <w:rFonts w:eastAsia="Times New Roman" w:cs="Times New Roman"/>
        </w:rPr>
      </w:pPr>
      <w:ins w:id="136" w:author="Daniel Anthony Neaton" w:date="2017-09-29T17:07:00Z">
        <w:r>
          <w:rPr>
            <w:rFonts w:ascii="Arial" w:eastAsia="Times New Roman" w:hAnsi="Arial" w:cs="Arial"/>
            <w:color w:val="006621"/>
            <w:sz w:val="21"/>
            <w:szCs w:val="21"/>
            <w:shd w:val="clear" w:color="auto" w:fill="FFFFFF"/>
          </w:rPr>
          <w:tab/>
          <w:t>https://er.educause.edu/~/media/files/articles/2017/7/erm17412.pdf</w:t>
        </w:r>
      </w:ins>
    </w:p>
    <w:p w14:paraId="0BDF3838" w14:textId="77777777" w:rsidR="00252F6F" w:rsidRDefault="00252F6F" w:rsidP="00BA5F18">
      <w:pPr>
        <w:rPr>
          <w:ins w:id="137" w:author="Daniel Anthony Neaton" w:date="2017-09-29T16:47:00Z"/>
          <w:rFonts w:eastAsia="Times New Roman" w:cs="Times New Roman"/>
        </w:rPr>
      </w:pPr>
    </w:p>
    <w:p w14:paraId="081D4988" w14:textId="078A290D" w:rsidR="003A7939" w:rsidRPr="006E1FFB" w:rsidRDefault="00025FF8" w:rsidP="006E1FFB">
      <w:pPr>
        <w:rPr>
          <w:ins w:id="138" w:author="Daniel Anthony Neaton" w:date="2017-09-29T16:34:00Z"/>
          <w:rFonts w:eastAsia="Times New Roman" w:cs="Times New Roman"/>
        </w:rPr>
      </w:pPr>
      <w:ins w:id="139" w:author="Daniel Anthony Neaton" w:date="2017-09-29T16:50:00Z">
        <w:r>
          <w:rPr>
            <w:rFonts w:eastAsia="Times New Roman" w:cs="Times New Roman"/>
          </w:rPr>
          <w:t xml:space="preserve">This article outlines criticisms of </w:t>
        </w:r>
      </w:ins>
      <w:ins w:id="140" w:author="Daniel Anthony Neaton" w:date="2017-09-29T16:51:00Z">
        <w:r w:rsidR="005C6E7B">
          <w:rPr>
            <w:rFonts w:eastAsia="Times New Roman" w:cs="Times New Roman"/>
          </w:rPr>
          <w:t>many of the Learning Management Systems currently on the market</w:t>
        </w:r>
        <w:r w:rsidR="00E22F73">
          <w:rPr>
            <w:rFonts w:eastAsia="Times New Roman" w:cs="Times New Roman"/>
          </w:rPr>
          <w:t xml:space="preserve"> and </w:t>
        </w:r>
      </w:ins>
      <w:ins w:id="141" w:author="Daniel Anthony Neaton" w:date="2017-09-29T17:01:00Z">
        <w:r w:rsidR="00AE4FCD">
          <w:rPr>
            <w:rFonts w:eastAsia="Times New Roman" w:cs="Times New Roman"/>
          </w:rPr>
          <w:t xml:space="preserve">also </w:t>
        </w:r>
      </w:ins>
      <w:ins w:id="142" w:author="Daniel Anthony Neaton" w:date="2017-09-29T16:55:00Z">
        <w:r w:rsidR="00822D53">
          <w:rPr>
            <w:rFonts w:eastAsia="Times New Roman" w:cs="Times New Roman"/>
          </w:rPr>
          <w:t>outlines</w:t>
        </w:r>
      </w:ins>
      <w:ins w:id="143" w:author="Daniel Anthony Neaton" w:date="2017-09-29T16:53:00Z">
        <w:r w:rsidR="00235C7D">
          <w:rPr>
            <w:rFonts w:eastAsia="Times New Roman" w:cs="Times New Roman"/>
          </w:rPr>
          <w:t xml:space="preserve"> the elements needed in </w:t>
        </w:r>
      </w:ins>
      <w:ins w:id="144" w:author="Daniel Anthony Neaton" w:date="2017-09-29T16:54:00Z">
        <w:r w:rsidR="00235C7D">
          <w:rPr>
            <w:rFonts w:eastAsia="Times New Roman" w:cs="Times New Roman"/>
          </w:rPr>
          <w:t xml:space="preserve">the “Next” </w:t>
        </w:r>
      </w:ins>
      <w:ins w:id="145" w:author="Daniel Anthony Neaton" w:date="2017-09-29T16:53:00Z">
        <w:r w:rsidR="00235C7D">
          <w:rPr>
            <w:rFonts w:eastAsia="Times New Roman" w:cs="Times New Roman"/>
          </w:rPr>
          <w:t>Next Generation Digital Learning Environments</w:t>
        </w:r>
      </w:ins>
      <w:ins w:id="146" w:author="Daniel Anthony Neaton" w:date="2017-09-29T16:54:00Z">
        <w:r w:rsidR="00235C7D">
          <w:rPr>
            <w:rFonts w:eastAsia="Times New Roman" w:cs="Times New Roman"/>
          </w:rPr>
          <w:t xml:space="preserve"> (</w:t>
        </w:r>
        <w:r w:rsidR="00822D53">
          <w:rPr>
            <w:rFonts w:eastAsia="Times New Roman" w:cs="Times New Roman"/>
          </w:rPr>
          <w:t>N</w:t>
        </w:r>
        <w:r w:rsidR="00822D53">
          <w:rPr>
            <w:rFonts w:eastAsia="Times New Roman" w:cs="Times New Roman"/>
            <w:vertAlign w:val="superscript"/>
          </w:rPr>
          <w:t>2</w:t>
        </w:r>
        <w:r w:rsidR="00822D53">
          <w:rPr>
            <w:rFonts w:eastAsia="Times New Roman" w:cs="Times New Roman"/>
          </w:rPr>
          <w:t>GDLE)</w:t>
        </w:r>
      </w:ins>
      <w:ins w:id="147" w:author="Daniel Anthony Neaton" w:date="2017-09-29T16:55:00Z">
        <w:r w:rsidR="00822D53">
          <w:rPr>
            <w:rFonts w:eastAsia="Times New Roman" w:cs="Times New Roman"/>
          </w:rPr>
          <w:t>. I derived</w:t>
        </w:r>
        <w:r w:rsidR="00FD5509">
          <w:rPr>
            <w:rFonts w:eastAsia="Times New Roman" w:cs="Times New Roman"/>
          </w:rPr>
          <w:t xml:space="preserve"> great encouragement for</w:t>
        </w:r>
      </w:ins>
      <w:ins w:id="148" w:author="Daniel Anthony Neaton" w:date="2017-09-29T16:56:00Z">
        <w:r w:rsidR="00FD5509">
          <w:rPr>
            <w:rFonts w:eastAsia="Times New Roman" w:cs="Times New Roman"/>
          </w:rPr>
          <w:t xml:space="preserve"> </w:t>
        </w:r>
      </w:ins>
      <w:ins w:id="149" w:author="Daniel Anthony Neaton" w:date="2017-09-29T16:55:00Z">
        <w:r w:rsidR="00FD5509">
          <w:rPr>
            <w:rFonts w:eastAsia="Times New Roman" w:cs="Times New Roman"/>
          </w:rPr>
          <w:t>my efforts</w:t>
        </w:r>
      </w:ins>
      <w:ins w:id="150" w:author="Daniel Anthony Neaton" w:date="2017-09-29T16:56:00Z">
        <w:r w:rsidR="00FD5509">
          <w:rPr>
            <w:rFonts w:eastAsia="Times New Roman" w:cs="Times New Roman"/>
          </w:rPr>
          <w:t xml:space="preserve"> to develop </w:t>
        </w:r>
      </w:ins>
      <w:ins w:id="151" w:author="Daniel Anthony Neaton" w:date="2017-09-29T16:57:00Z">
        <w:r w:rsidR="006817DE">
          <w:rPr>
            <w:rFonts w:eastAsia="Times New Roman" w:cs="Times New Roman"/>
          </w:rPr>
          <w:t>my project</w:t>
        </w:r>
      </w:ins>
      <w:ins w:id="152" w:author="Daniel Anthony Neaton" w:date="2017-09-29T16:47:00Z">
        <w:r w:rsidR="00FD5509">
          <w:rPr>
            <w:rFonts w:eastAsia="Times New Roman" w:cs="Times New Roman"/>
          </w:rPr>
          <w:t xml:space="preserve"> </w:t>
        </w:r>
      </w:ins>
      <w:ins w:id="153" w:author="Daniel Anthony Neaton" w:date="2017-09-29T16:57:00Z">
        <w:r w:rsidR="006817DE">
          <w:rPr>
            <w:rFonts w:eastAsia="Times New Roman" w:cs="Times New Roman"/>
          </w:rPr>
          <w:t>b</w:t>
        </w:r>
      </w:ins>
      <w:ins w:id="154" w:author="Daniel Anthony Neaton" w:date="2017-09-29T16:56:00Z">
        <w:r w:rsidR="00FD5509">
          <w:rPr>
            <w:rFonts w:eastAsia="Times New Roman" w:cs="Times New Roman"/>
          </w:rPr>
          <w:t>ecause</w:t>
        </w:r>
      </w:ins>
      <w:ins w:id="155" w:author="Daniel Anthony Neaton" w:date="2017-09-29T16:57:00Z">
        <w:r w:rsidR="006817DE">
          <w:rPr>
            <w:rFonts w:eastAsia="Times New Roman" w:cs="Times New Roman"/>
          </w:rPr>
          <w:t xml:space="preserve"> Number</w:t>
        </w:r>
      </w:ins>
      <w:ins w:id="156" w:author="Alia Neaton" w:date="2017-10-31T15:44:00Z">
        <w:r w:rsidR="009D73D6">
          <w:rPr>
            <w:rFonts w:eastAsia="Times New Roman" w:cs="Times New Roman"/>
          </w:rPr>
          <w:t xml:space="preserve"> </w:t>
        </w:r>
      </w:ins>
      <w:ins w:id="157" w:author="Daniel Anthony Neaton" w:date="2017-09-29T16:57:00Z">
        <w:r w:rsidR="006817DE">
          <w:rPr>
            <w:rFonts w:eastAsia="Times New Roman" w:cs="Times New Roman"/>
          </w:rPr>
          <w:t xml:space="preserve">DNA </w:t>
        </w:r>
      </w:ins>
      <w:ins w:id="158" w:author="Daniel Anthony Neaton" w:date="2017-09-29T16:49:00Z">
        <w:r w:rsidR="00651B71">
          <w:rPr>
            <w:rFonts w:eastAsia="Times New Roman" w:cs="Times New Roman"/>
          </w:rPr>
          <w:t>includes most</w:t>
        </w:r>
        <w:r w:rsidR="006817DE">
          <w:rPr>
            <w:rFonts w:eastAsia="Times New Roman" w:cs="Times New Roman"/>
          </w:rPr>
          <w:t xml:space="preserve"> of the elements in the</w:t>
        </w:r>
      </w:ins>
      <w:ins w:id="159" w:author="Daniel Anthony Neaton" w:date="2017-09-29T16:58:00Z">
        <w:r w:rsidR="00333786">
          <w:rPr>
            <w:rFonts w:eastAsia="Times New Roman" w:cs="Times New Roman"/>
          </w:rPr>
          <w:t xml:space="preserve"> N</w:t>
        </w:r>
        <w:r w:rsidR="00333786">
          <w:rPr>
            <w:rFonts w:eastAsia="Times New Roman" w:cs="Times New Roman"/>
            <w:vertAlign w:val="superscript"/>
          </w:rPr>
          <w:t>2</w:t>
        </w:r>
        <w:r w:rsidR="00333786">
          <w:rPr>
            <w:rFonts w:eastAsia="Times New Roman" w:cs="Times New Roman"/>
          </w:rPr>
          <w:t>GDLE</w:t>
        </w:r>
      </w:ins>
      <w:ins w:id="160" w:author="Daniel Anthony Neaton" w:date="2017-09-29T16:49:00Z">
        <w:r w:rsidR="006817DE">
          <w:rPr>
            <w:rFonts w:eastAsia="Times New Roman" w:cs="Times New Roman"/>
          </w:rPr>
          <w:t xml:space="preserve"> </w:t>
        </w:r>
        <w:r w:rsidR="00651B71">
          <w:rPr>
            <w:rFonts w:eastAsia="Times New Roman" w:cs="Times New Roman"/>
          </w:rPr>
          <w:t>shown below</w:t>
        </w:r>
      </w:ins>
      <w:ins w:id="161" w:author="Daniel Anthony Neaton" w:date="2017-09-29T17:08:00Z">
        <w:r w:rsidR="00113BE1">
          <w:rPr>
            <w:rFonts w:eastAsia="Times New Roman" w:cs="Times New Roman"/>
          </w:rPr>
          <w:t>.</w:t>
        </w:r>
      </w:ins>
    </w:p>
    <w:p w14:paraId="281445DB" w14:textId="405CAF5B" w:rsidR="00197A0E" w:rsidRDefault="00004029" w:rsidP="00197A0E">
      <w:pPr>
        <w:rPr>
          <w:ins w:id="162" w:author="Daniel Anthony Neaton" w:date="2017-09-29T16:44:00Z"/>
          <w:rFonts w:eastAsia="Times New Roman" w:cs="Times New Roman"/>
        </w:rPr>
      </w:pPr>
      <w:ins w:id="163" w:author="Daniel Anthony Neaton" w:date="2017-09-29T17:00:00Z">
        <w:r>
          <w:rPr>
            <w:rFonts w:eastAsia="Times New Roman" w:cs="Times New Roman"/>
          </w:rPr>
          <w:t xml:space="preserve"> </w:t>
        </w:r>
      </w:ins>
      <w:r w:rsidRPr="006E1FFB">
        <w:rPr>
          <w:rFonts w:eastAsia="Times New Roman" w:cs="Times New Roman"/>
          <w:noProof/>
        </w:rPr>
        <w:drawing>
          <wp:inline distT="0" distB="0" distL="0" distR="0" wp14:anchorId="3EC00928" wp14:editId="4CBB1C69">
            <wp:extent cx="5486400" cy="3105509"/>
            <wp:effectExtent l="0" t="0" r="0" b="0"/>
            <wp:docPr id="2" name="Picture 1" descr="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g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105509"/>
                    </a:xfrm>
                    <a:prstGeom prst="rect">
                      <a:avLst/>
                    </a:prstGeom>
                    <a:noFill/>
                    <a:ln>
                      <a:noFill/>
                    </a:ln>
                  </pic:spPr>
                </pic:pic>
              </a:graphicData>
            </a:graphic>
          </wp:inline>
        </w:drawing>
      </w:r>
    </w:p>
    <w:p w14:paraId="09042308" w14:textId="1629EB26" w:rsidR="00854C8C" w:rsidRDefault="00854C8C"/>
    <w:sectPr w:rsidR="00854C8C" w:rsidSect="00F72138">
      <w:pgSz w:w="12240" w:h="15840"/>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D80824" w15:done="0"/>
  <w15:commentEx w15:paraId="3AC5764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rimsonTextSemibol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C90F37"/>
    <w:multiLevelType w:val="hybridMultilevel"/>
    <w:tmpl w:val="8550D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ia Neaton">
    <w15:presenceInfo w15:providerId="None" w15:userId="Alia Nea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revisionView w:markup="0"/>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B30"/>
    <w:rsid w:val="00004029"/>
    <w:rsid w:val="00025FF8"/>
    <w:rsid w:val="0007532C"/>
    <w:rsid w:val="000C1915"/>
    <w:rsid w:val="000D6B30"/>
    <w:rsid w:val="00113BE1"/>
    <w:rsid w:val="00137959"/>
    <w:rsid w:val="00197A0E"/>
    <w:rsid w:val="001B211D"/>
    <w:rsid w:val="001C2FB4"/>
    <w:rsid w:val="001E6D88"/>
    <w:rsid w:val="001F2E75"/>
    <w:rsid w:val="001F59B3"/>
    <w:rsid w:val="00202A07"/>
    <w:rsid w:val="002169A0"/>
    <w:rsid w:val="00235C7D"/>
    <w:rsid w:val="00252F6F"/>
    <w:rsid w:val="00281096"/>
    <w:rsid w:val="00291492"/>
    <w:rsid w:val="002A2207"/>
    <w:rsid w:val="002F5E62"/>
    <w:rsid w:val="002F5F08"/>
    <w:rsid w:val="00320AF1"/>
    <w:rsid w:val="00333786"/>
    <w:rsid w:val="00337B8E"/>
    <w:rsid w:val="00397D83"/>
    <w:rsid w:val="003A0720"/>
    <w:rsid w:val="003A7939"/>
    <w:rsid w:val="003D5EFF"/>
    <w:rsid w:val="00415C4B"/>
    <w:rsid w:val="004A1183"/>
    <w:rsid w:val="004C5806"/>
    <w:rsid w:val="00522F73"/>
    <w:rsid w:val="00527C68"/>
    <w:rsid w:val="0053318B"/>
    <w:rsid w:val="00541F0E"/>
    <w:rsid w:val="0055306D"/>
    <w:rsid w:val="005625C8"/>
    <w:rsid w:val="005A4980"/>
    <w:rsid w:val="005B6C61"/>
    <w:rsid w:val="005B7278"/>
    <w:rsid w:val="005C6E7B"/>
    <w:rsid w:val="00651B71"/>
    <w:rsid w:val="006817DE"/>
    <w:rsid w:val="006A0C92"/>
    <w:rsid w:val="006E1FFB"/>
    <w:rsid w:val="007C59C6"/>
    <w:rsid w:val="007D0774"/>
    <w:rsid w:val="007D2A78"/>
    <w:rsid w:val="00822D53"/>
    <w:rsid w:val="00845DD2"/>
    <w:rsid w:val="00854C8C"/>
    <w:rsid w:val="00877F2C"/>
    <w:rsid w:val="008808BA"/>
    <w:rsid w:val="008A6900"/>
    <w:rsid w:val="0090569B"/>
    <w:rsid w:val="00926C94"/>
    <w:rsid w:val="00937371"/>
    <w:rsid w:val="00970D7B"/>
    <w:rsid w:val="0097222F"/>
    <w:rsid w:val="009A66F1"/>
    <w:rsid w:val="009D2ECF"/>
    <w:rsid w:val="009D73D6"/>
    <w:rsid w:val="009F38AB"/>
    <w:rsid w:val="00A572CC"/>
    <w:rsid w:val="00AA03C2"/>
    <w:rsid w:val="00AA1CB8"/>
    <w:rsid w:val="00AB39A1"/>
    <w:rsid w:val="00AE4FCD"/>
    <w:rsid w:val="00AE7854"/>
    <w:rsid w:val="00AE7DC8"/>
    <w:rsid w:val="00BA3CEB"/>
    <w:rsid w:val="00BA5F18"/>
    <w:rsid w:val="00BB3A73"/>
    <w:rsid w:val="00BB3D47"/>
    <w:rsid w:val="00BC3201"/>
    <w:rsid w:val="00C055A1"/>
    <w:rsid w:val="00C334D4"/>
    <w:rsid w:val="00C57047"/>
    <w:rsid w:val="00C670F5"/>
    <w:rsid w:val="00C7338F"/>
    <w:rsid w:val="00D8237F"/>
    <w:rsid w:val="00E227D7"/>
    <w:rsid w:val="00E22F73"/>
    <w:rsid w:val="00E25BA3"/>
    <w:rsid w:val="00E513D5"/>
    <w:rsid w:val="00E66D72"/>
    <w:rsid w:val="00E93A7F"/>
    <w:rsid w:val="00E97B12"/>
    <w:rsid w:val="00F67BA8"/>
    <w:rsid w:val="00F72138"/>
    <w:rsid w:val="00F74486"/>
    <w:rsid w:val="00F92739"/>
    <w:rsid w:val="00FD55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1519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D6B30"/>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B30"/>
    <w:rPr>
      <w:rFonts w:ascii="Times" w:hAnsi="Times"/>
      <w:b/>
      <w:bCs/>
      <w:kern w:val="36"/>
      <w:sz w:val="48"/>
      <w:szCs w:val="48"/>
    </w:rPr>
  </w:style>
  <w:style w:type="character" w:styleId="Hyperlink">
    <w:name w:val="Hyperlink"/>
    <w:basedOn w:val="DefaultParagraphFont"/>
    <w:uiPriority w:val="99"/>
    <w:unhideWhenUsed/>
    <w:rsid w:val="000D6B30"/>
    <w:rPr>
      <w:color w:val="0000FF"/>
      <w:u w:val="single"/>
    </w:rPr>
  </w:style>
  <w:style w:type="paragraph" w:styleId="NormalWeb">
    <w:name w:val="Normal (Web)"/>
    <w:basedOn w:val="Normal"/>
    <w:uiPriority w:val="99"/>
    <w:unhideWhenUsed/>
    <w:rsid w:val="000D6B30"/>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F67B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67BA8"/>
    <w:rPr>
      <w:rFonts w:ascii="Times New Roman" w:hAnsi="Times New Roman" w:cs="Times New Roman"/>
      <w:sz w:val="18"/>
      <w:szCs w:val="18"/>
    </w:rPr>
  </w:style>
  <w:style w:type="paragraph" w:styleId="ListParagraph">
    <w:name w:val="List Paragraph"/>
    <w:basedOn w:val="Normal"/>
    <w:uiPriority w:val="34"/>
    <w:qFormat/>
    <w:rsid w:val="00C334D4"/>
    <w:pPr>
      <w:ind w:left="720"/>
      <w:contextualSpacing/>
    </w:pPr>
  </w:style>
  <w:style w:type="character" w:styleId="FollowedHyperlink">
    <w:name w:val="FollowedHyperlink"/>
    <w:basedOn w:val="DefaultParagraphFont"/>
    <w:uiPriority w:val="99"/>
    <w:semiHidden/>
    <w:unhideWhenUsed/>
    <w:rsid w:val="004C5806"/>
    <w:rPr>
      <w:color w:val="800080" w:themeColor="followedHyperlink"/>
      <w:u w:val="single"/>
    </w:rPr>
  </w:style>
  <w:style w:type="character" w:styleId="CommentReference">
    <w:name w:val="annotation reference"/>
    <w:basedOn w:val="DefaultParagraphFont"/>
    <w:uiPriority w:val="99"/>
    <w:semiHidden/>
    <w:unhideWhenUsed/>
    <w:rsid w:val="00AB39A1"/>
    <w:rPr>
      <w:sz w:val="18"/>
      <w:szCs w:val="18"/>
    </w:rPr>
  </w:style>
  <w:style w:type="paragraph" w:styleId="CommentText">
    <w:name w:val="annotation text"/>
    <w:basedOn w:val="Normal"/>
    <w:link w:val="CommentTextChar"/>
    <w:uiPriority w:val="99"/>
    <w:semiHidden/>
    <w:unhideWhenUsed/>
    <w:rsid w:val="00AB39A1"/>
  </w:style>
  <w:style w:type="character" w:customStyle="1" w:styleId="CommentTextChar">
    <w:name w:val="Comment Text Char"/>
    <w:basedOn w:val="DefaultParagraphFont"/>
    <w:link w:val="CommentText"/>
    <w:uiPriority w:val="99"/>
    <w:semiHidden/>
    <w:rsid w:val="00AB39A1"/>
  </w:style>
  <w:style w:type="paragraph" w:styleId="CommentSubject">
    <w:name w:val="annotation subject"/>
    <w:basedOn w:val="CommentText"/>
    <w:next w:val="CommentText"/>
    <w:link w:val="CommentSubjectChar"/>
    <w:uiPriority w:val="99"/>
    <w:semiHidden/>
    <w:unhideWhenUsed/>
    <w:rsid w:val="00AB39A1"/>
    <w:rPr>
      <w:b/>
      <w:bCs/>
      <w:sz w:val="20"/>
      <w:szCs w:val="20"/>
    </w:rPr>
  </w:style>
  <w:style w:type="character" w:customStyle="1" w:styleId="CommentSubjectChar">
    <w:name w:val="Comment Subject Char"/>
    <w:basedOn w:val="CommentTextChar"/>
    <w:link w:val="CommentSubject"/>
    <w:uiPriority w:val="99"/>
    <w:semiHidden/>
    <w:rsid w:val="00AB39A1"/>
    <w:rPr>
      <w:b/>
      <w:bCs/>
      <w:sz w:val="20"/>
      <w:szCs w:val="20"/>
    </w:rPr>
  </w:style>
  <w:style w:type="paragraph" w:styleId="Revision">
    <w:name w:val="Revision"/>
    <w:hidden/>
    <w:uiPriority w:val="99"/>
    <w:semiHidden/>
    <w:rsid w:val="00AB39A1"/>
  </w:style>
  <w:style w:type="character" w:customStyle="1" w:styleId="articlemeta-group">
    <w:name w:val="article__meta-group"/>
    <w:basedOn w:val="DefaultParagraphFont"/>
    <w:rsid w:val="003A793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D6B30"/>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B30"/>
    <w:rPr>
      <w:rFonts w:ascii="Times" w:hAnsi="Times"/>
      <w:b/>
      <w:bCs/>
      <w:kern w:val="36"/>
      <w:sz w:val="48"/>
      <w:szCs w:val="48"/>
    </w:rPr>
  </w:style>
  <w:style w:type="character" w:styleId="Hyperlink">
    <w:name w:val="Hyperlink"/>
    <w:basedOn w:val="DefaultParagraphFont"/>
    <w:uiPriority w:val="99"/>
    <w:unhideWhenUsed/>
    <w:rsid w:val="000D6B30"/>
    <w:rPr>
      <w:color w:val="0000FF"/>
      <w:u w:val="single"/>
    </w:rPr>
  </w:style>
  <w:style w:type="paragraph" w:styleId="NormalWeb">
    <w:name w:val="Normal (Web)"/>
    <w:basedOn w:val="Normal"/>
    <w:uiPriority w:val="99"/>
    <w:unhideWhenUsed/>
    <w:rsid w:val="000D6B30"/>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F67B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67BA8"/>
    <w:rPr>
      <w:rFonts w:ascii="Times New Roman" w:hAnsi="Times New Roman" w:cs="Times New Roman"/>
      <w:sz w:val="18"/>
      <w:szCs w:val="18"/>
    </w:rPr>
  </w:style>
  <w:style w:type="paragraph" w:styleId="ListParagraph">
    <w:name w:val="List Paragraph"/>
    <w:basedOn w:val="Normal"/>
    <w:uiPriority w:val="34"/>
    <w:qFormat/>
    <w:rsid w:val="00C334D4"/>
    <w:pPr>
      <w:ind w:left="720"/>
      <w:contextualSpacing/>
    </w:pPr>
  </w:style>
  <w:style w:type="character" w:styleId="FollowedHyperlink">
    <w:name w:val="FollowedHyperlink"/>
    <w:basedOn w:val="DefaultParagraphFont"/>
    <w:uiPriority w:val="99"/>
    <w:semiHidden/>
    <w:unhideWhenUsed/>
    <w:rsid w:val="004C5806"/>
    <w:rPr>
      <w:color w:val="800080" w:themeColor="followedHyperlink"/>
      <w:u w:val="single"/>
    </w:rPr>
  </w:style>
  <w:style w:type="character" w:styleId="CommentReference">
    <w:name w:val="annotation reference"/>
    <w:basedOn w:val="DefaultParagraphFont"/>
    <w:uiPriority w:val="99"/>
    <w:semiHidden/>
    <w:unhideWhenUsed/>
    <w:rsid w:val="00AB39A1"/>
    <w:rPr>
      <w:sz w:val="18"/>
      <w:szCs w:val="18"/>
    </w:rPr>
  </w:style>
  <w:style w:type="paragraph" w:styleId="CommentText">
    <w:name w:val="annotation text"/>
    <w:basedOn w:val="Normal"/>
    <w:link w:val="CommentTextChar"/>
    <w:uiPriority w:val="99"/>
    <w:semiHidden/>
    <w:unhideWhenUsed/>
    <w:rsid w:val="00AB39A1"/>
  </w:style>
  <w:style w:type="character" w:customStyle="1" w:styleId="CommentTextChar">
    <w:name w:val="Comment Text Char"/>
    <w:basedOn w:val="DefaultParagraphFont"/>
    <w:link w:val="CommentText"/>
    <w:uiPriority w:val="99"/>
    <w:semiHidden/>
    <w:rsid w:val="00AB39A1"/>
  </w:style>
  <w:style w:type="paragraph" w:styleId="CommentSubject">
    <w:name w:val="annotation subject"/>
    <w:basedOn w:val="CommentText"/>
    <w:next w:val="CommentText"/>
    <w:link w:val="CommentSubjectChar"/>
    <w:uiPriority w:val="99"/>
    <w:semiHidden/>
    <w:unhideWhenUsed/>
    <w:rsid w:val="00AB39A1"/>
    <w:rPr>
      <w:b/>
      <w:bCs/>
      <w:sz w:val="20"/>
      <w:szCs w:val="20"/>
    </w:rPr>
  </w:style>
  <w:style w:type="character" w:customStyle="1" w:styleId="CommentSubjectChar">
    <w:name w:val="Comment Subject Char"/>
    <w:basedOn w:val="CommentTextChar"/>
    <w:link w:val="CommentSubject"/>
    <w:uiPriority w:val="99"/>
    <w:semiHidden/>
    <w:rsid w:val="00AB39A1"/>
    <w:rPr>
      <w:b/>
      <w:bCs/>
      <w:sz w:val="20"/>
      <w:szCs w:val="20"/>
    </w:rPr>
  </w:style>
  <w:style w:type="paragraph" w:styleId="Revision">
    <w:name w:val="Revision"/>
    <w:hidden/>
    <w:uiPriority w:val="99"/>
    <w:semiHidden/>
    <w:rsid w:val="00AB39A1"/>
  </w:style>
  <w:style w:type="character" w:customStyle="1" w:styleId="articlemeta-group">
    <w:name w:val="article__meta-group"/>
    <w:basedOn w:val="DefaultParagraphFont"/>
    <w:rsid w:val="003A79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3172">
      <w:bodyDiv w:val="1"/>
      <w:marLeft w:val="0"/>
      <w:marRight w:val="0"/>
      <w:marTop w:val="0"/>
      <w:marBottom w:val="0"/>
      <w:divBdr>
        <w:top w:val="none" w:sz="0" w:space="0" w:color="auto"/>
        <w:left w:val="none" w:sz="0" w:space="0" w:color="auto"/>
        <w:bottom w:val="none" w:sz="0" w:space="0" w:color="auto"/>
        <w:right w:val="none" w:sz="0" w:space="0" w:color="auto"/>
      </w:divBdr>
    </w:div>
    <w:div w:id="480657204">
      <w:bodyDiv w:val="1"/>
      <w:marLeft w:val="0"/>
      <w:marRight w:val="0"/>
      <w:marTop w:val="0"/>
      <w:marBottom w:val="0"/>
      <w:divBdr>
        <w:top w:val="none" w:sz="0" w:space="0" w:color="auto"/>
        <w:left w:val="none" w:sz="0" w:space="0" w:color="auto"/>
        <w:bottom w:val="none" w:sz="0" w:space="0" w:color="auto"/>
        <w:right w:val="none" w:sz="0" w:space="0" w:color="auto"/>
      </w:divBdr>
    </w:div>
    <w:div w:id="563026396">
      <w:bodyDiv w:val="1"/>
      <w:marLeft w:val="0"/>
      <w:marRight w:val="0"/>
      <w:marTop w:val="0"/>
      <w:marBottom w:val="0"/>
      <w:divBdr>
        <w:top w:val="none" w:sz="0" w:space="0" w:color="auto"/>
        <w:left w:val="none" w:sz="0" w:space="0" w:color="auto"/>
        <w:bottom w:val="none" w:sz="0" w:space="0" w:color="auto"/>
        <w:right w:val="none" w:sz="0" w:space="0" w:color="auto"/>
      </w:divBdr>
    </w:div>
    <w:div w:id="1957716401">
      <w:bodyDiv w:val="1"/>
      <w:marLeft w:val="0"/>
      <w:marRight w:val="0"/>
      <w:marTop w:val="0"/>
      <w:marBottom w:val="0"/>
      <w:divBdr>
        <w:top w:val="none" w:sz="0" w:space="0" w:color="auto"/>
        <w:left w:val="none" w:sz="0" w:space="0" w:color="auto"/>
        <w:bottom w:val="none" w:sz="0" w:space="0" w:color="auto"/>
        <w:right w:val="none" w:sz="0" w:space="0" w:color="auto"/>
      </w:divBdr>
    </w:div>
    <w:div w:id="21286191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878</Words>
  <Characters>5007</Characters>
  <Application>Microsoft Macintosh Word</Application>
  <DocSecurity>0</DocSecurity>
  <Lines>41</Lines>
  <Paragraphs>11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This article takes a historical look at the costs to develop many of the most po</vt:lpstr>
      <vt:lpstr/>
      <vt:lpstr>Wan, T. (2015, April 24). Scholastic to Sell (Most) Education Technology Busines</vt:lpstr>
      <vt:lpstr/>
    </vt:vector>
  </TitlesOfParts>
  <Company/>
  <LinksUpToDate>false</LinksUpToDate>
  <CharactersWithSpaces>5874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Anthony Neaton</dc:creator>
  <cp:keywords/>
  <dc:description/>
  <cp:lastModifiedBy>Daniel Anthony Neaton</cp:lastModifiedBy>
  <cp:revision>3</cp:revision>
  <dcterms:created xsi:type="dcterms:W3CDTF">2017-11-01T15:36:00Z</dcterms:created>
  <dcterms:modified xsi:type="dcterms:W3CDTF">2017-11-01T15:38:00Z</dcterms:modified>
</cp:coreProperties>
</file>