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C45DD5" w14:textId="77777777" w:rsidR="009475CB" w:rsidRDefault="009475CB" w:rsidP="009475CB"/>
    <w:p w14:paraId="31509231" w14:textId="77777777" w:rsidR="009475CB" w:rsidRDefault="009475CB" w:rsidP="009475CB">
      <w:pPr>
        <w:rPr>
          <w:sz w:val="28"/>
          <w:szCs w:val="28"/>
        </w:rPr>
      </w:pPr>
      <w:r>
        <w:rPr>
          <w:b/>
          <w:sz w:val="48"/>
          <w:szCs w:val="48"/>
        </w:rPr>
        <w:t>Who is Dan Neaton?</w:t>
      </w:r>
    </w:p>
    <w:p w14:paraId="7B052528" w14:textId="77777777" w:rsidR="009475CB" w:rsidRDefault="009475CB" w:rsidP="009475CB">
      <w:pPr>
        <w:rPr>
          <w:sz w:val="28"/>
          <w:szCs w:val="28"/>
        </w:rPr>
      </w:pPr>
    </w:p>
    <w:p w14:paraId="0F6F7B0D" w14:textId="77777777" w:rsidR="009475CB" w:rsidRDefault="009475CB" w:rsidP="009475CB">
      <w:pPr>
        <w:rPr>
          <w:ins w:id="0" w:author="Alia Neaton" w:date="2017-10-31T15:56:00Z"/>
        </w:rPr>
      </w:pPr>
      <w:r>
        <w:t xml:space="preserve">Hello! </w:t>
      </w:r>
    </w:p>
    <w:p w14:paraId="4F95FB48" w14:textId="77777777" w:rsidR="006134AB" w:rsidRDefault="006134AB" w:rsidP="009475CB"/>
    <w:p w14:paraId="0CECCB81" w14:textId="5FA2B26F" w:rsidR="00527C38" w:rsidRDefault="009475CB" w:rsidP="00527C38">
      <w:r w:rsidRPr="00B931D5">
        <w:t>I</w:t>
      </w:r>
      <w:ins w:id="1" w:author="Alia Neaton" w:date="2017-10-31T15:56:00Z">
        <w:r w:rsidR="006134AB">
          <w:t>’</w:t>
        </w:r>
      </w:ins>
      <w:r w:rsidRPr="00B931D5">
        <w:t>m Dan</w:t>
      </w:r>
      <w:r>
        <w:t xml:space="preserve">, and </w:t>
      </w:r>
      <w:r w:rsidRPr="00B931D5">
        <w:t>I</w:t>
      </w:r>
      <w:ins w:id="2" w:author="Alia Neaton" w:date="2017-10-31T15:56:00Z">
        <w:r w:rsidR="006134AB">
          <w:t>’</w:t>
        </w:r>
      </w:ins>
      <w:r w:rsidRPr="00B931D5">
        <w:t xml:space="preserve">ve taught mathematics at the </w:t>
      </w:r>
      <w:r>
        <w:t>m</w:t>
      </w:r>
      <w:r w:rsidRPr="00B931D5">
        <w:t xml:space="preserve">iddle </w:t>
      </w:r>
      <w:r>
        <w:t>s</w:t>
      </w:r>
      <w:r w:rsidRPr="00B931D5">
        <w:t xml:space="preserve">chool, </w:t>
      </w:r>
      <w:r>
        <w:t>h</w:t>
      </w:r>
      <w:r w:rsidRPr="00B931D5">
        <w:t xml:space="preserve">igh </w:t>
      </w:r>
      <w:r>
        <w:t>s</w:t>
      </w:r>
      <w:r w:rsidRPr="00B931D5">
        <w:t xml:space="preserve">chool, </w:t>
      </w:r>
      <w:r>
        <w:t>c</w:t>
      </w:r>
      <w:r w:rsidRPr="00B931D5">
        <w:t xml:space="preserve">ommunity </w:t>
      </w:r>
      <w:r>
        <w:t>c</w:t>
      </w:r>
      <w:r w:rsidRPr="00B931D5">
        <w:t>ollege</w:t>
      </w:r>
      <w:r>
        <w:t>,</w:t>
      </w:r>
      <w:r w:rsidRPr="00B931D5">
        <w:t xml:space="preserve"> an</w:t>
      </w:r>
      <w:r>
        <w:t>d university levels for the past 40 y</w:t>
      </w:r>
      <w:r w:rsidR="00121AF1">
        <w:t xml:space="preserve">ears. </w:t>
      </w:r>
      <w:r w:rsidR="00527C38">
        <w:t xml:space="preserve">What struck me at all levels of teaching was how those who struggle with math have holes in their basic skills foundation.  </w:t>
      </w:r>
    </w:p>
    <w:p w14:paraId="4EA348B7" w14:textId="77777777" w:rsidR="000E05CA" w:rsidRDefault="000E05CA" w:rsidP="009475CB"/>
    <w:p w14:paraId="753AD44E" w14:textId="690B9AEA" w:rsidR="000E05CA" w:rsidRDefault="00A3208C" w:rsidP="009475CB">
      <w:r>
        <w:t xml:space="preserve">I became a </w:t>
      </w:r>
      <w:r w:rsidR="00B84306">
        <w:t xml:space="preserve">math </w:t>
      </w:r>
      <w:r>
        <w:t xml:space="preserve">teacher at age 26 and absolutely loved </w:t>
      </w:r>
      <w:r w:rsidR="00B84306">
        <w:t xml:space="preserve">discovering how to help </w:t>
      </w:r>
      <w:r w:rsidR="00FE0AB1">
        <w:t>a wide range of young people understand and appreciate mathematics.</w:t>
      </w:r>
      <w:r w:rsidR="00D42876">
        <w:t xml:space="preserve"> </w:t>
      </w:r>
      <w:r w:rsidR="00FE522A">
        <w:t>I began teaching a</w:t>
      </w:r>
      <w:r w:rsidR="00D24B73">
        <w:t>t a</w:t>
      </w:r>
      <w:r w:rsidR="00FE522A">
        <w:t xml:space="preserve"> </w:t>
      </w:r>
      <w:r w:rsidR="00D24B73">
        <w:t xml:space="preserve">large </w:t>
      </w:r>
      <w:r w:rsidR="00FE522A">
        <w:t>middle school where the</w:t>
      </w:r>
      <w:r w:rsidR="00D24B73">
        <w:t xml:space="preserve"> students were not grouped by ability.  </w:t>
      </w:r>
      <w:ins w:id="3" w:author="Alia Neaton" w:date="2017-10-31T16:00:00Z">
        <w:r w:rsidR="00527C38">
          <w:t xml:space="preserve">As a new teacher, </w:t>
        </w:r>
      </w:ins>
      <w:r w:rsidR="00716C12">
        <w:t>I learned</w:t>
      </w:r>
      <w:r w:rsidR="00284B65">
        <w:t xml:space="preserve"> to focus on each student and how to individualize their instruction. I </w:t>
      </w:r>
      <w:r w:rsidR="001E42EF">
        <w:t>embraced teaching to mastery</w:t>
      </w:r>
      <w:r w:rsidR="00D2661A">
        <w:t xml:space="preserve">. </w:t>
      </w:r>
      <w:ins w:id="4" w:author="Alia Neaton" w:date="2017-10-31T16:00:00Z">
        <w:r w:rsidR="00527C38">
          <w:t>I’m always eager to</w:t>
        </w:r>
      </w:ins>
      <w:r w:rsidR="0098622D">
        <w:t xml:space="preserve"> sit down and talk about how demanding</w:t>
      </w:r>
      <w:r w:rsidR="009E3595">
        <w:t>, time</w:t>
      </w:r>
      <w:ins w:id="5" w:author="Alia Neaton" w:date="2017-10-31T16:01:00Z">
        <w:r w:rsidR="00527C38">
          <w:t>-</w:t>
        </w:r>
      </w:ins>
      <w:r w:rsidR="009E3595">
        <w:t>consuming</w:t>
      </w:r>
      <w:ins w:id="6" w:author="Alia Neaton" w:date="2017-10-31T16:01:00Z">
        <w:r w:rsidR="00527C38">
          <w:t>,</w:t>
        </w:r>
      </w:ins>
      <w:r w:rsidR="009E3595">
        <w:t xml:space="preserve"> and wonder</w:t>
      </w:r>
      <w:r w:rsidR="007426F3">
        <w:t>f</w:t>
      </w:r>
      <w:r w:rsidR="007B531F">
        <w:t>ul it was to engage kids using an</w:t>
      </w:r>
      <w:r w:rsidR="007426F3">
        <w:t xml:space="preserve"> individualized</w:t>
      </w:r>
      <w:r w:rsidR="009E3595">
        <w:t xml:space="preserve"> </w:t>
      </w:r>
      <w:r w:rsidR="007426F3">
        <w:t>instruction</w:t>
      </w:r>
      <w:r w:rsidR="005A2B1B">
        <w:t xml:space="preserve"> model</w:t>
      </w:r>
      <w:r w:rsidR="001B26B6">
        <w:t>.</w:t>
      </w:r>
      <w:r w:rsidR="009E3595">
        <w:t xml:space="preserve"> </w:t>
      </w:r>
      <w:r w:rsidR="00D2661A">
        <w:t xml:space="preserve"> </w:t>
      </w:r>
    </w:p>
    <w:p w14:paraId="3F338ED1" w14:textId="77777777" w:rsidR="00DD107F" w:rsidRDefault="00DD107F" w:rsidP="009475CB"/>
    <w:p w14:paraId="37FABB79" w14:textId="7FCC1B54" w:rsidR="0048782B" w:rsidRDefault="00527C38" w:rsidP="009475CB">
      <w:ins w:id="7" w:author="Alia Neaton" w:date="2017-10-31T16:01:00Z">
        <w:r>
          <w:t>M</w:t>
        </w:r>
      </w:ins>
      <w:r w:rsidR="00F9056A">
        <w:t>y</w:t>
      </w:r>
      <w:ins w:id="8" w:author="Alia Neaton" w:date="2017-10-31T16:01:00Z">
        <w:r>
          <w:t xml:space="preserve"> experiences have led me to set a</w:t>
        </w:r>
      </w:ins>
      <w:r w:rsidR="00F9056A">
        <w:t xml:space="preserve"> goal </w:t>
      </w:r>
      <w:ins w:id="9" w:author="Alia Neaton" w:date="2017-10-31T16:02:00Z">
        <w:r>
          <w:t>for myself:</w:t>
        </w:r>
      </w:ins>
      <w:r w:rsidR="00F9056A">
        <w:t xml:space="preserve"> to develop a program that uses 21</w:t>
      </w:r>
      <w:r w:rsidR="00F9056A" w:rsidRPr="00F9056A">
        <w:rPr>
          <w:vertAlign w:val="superscript"/>
        </w:rPr>
        <w:t>st</w:t>
      </w:r>
      <w:r w:rsidR="00F9056A">
        <w:t xml:space="preserve"> century technologies</w:t>
      </w:r>
      <w:r w:rsidR="00F70B9F">
        <w:t xml:space="preserve"> </w:t>
      </w:r>
      <w:ins w:id="10" w:author="Alia Neaton" w:date="2017-10-31T16:02:00Z">
        <w:r>
          <w:t>to</w:t>
        </w:r>
      </w:ins>
      <w:r w:rsidR="00A77748">
        <w:t xml:space="preserve"> </w:t>
      </w:r>
      <w:r w:rsidR="0065510C">
        <w:t>effectively engage</w:t>
      </w:r>
      <w:r w:rsidR="00CE2375">
        <w:t xml:space="preserve"> any student</w:t>
      </w:r>
      <w:r w:rsidR="00F70B9F">
        <w:t xml:space="preserve"> </w:t>
      </w:r>
      <w:ins w:id="11" w:author="Alia Neaton" w:date="2017-10-31T16:03:00Z">
        <w:r w:rsidR="00AC42C6">
          <w:t xml:space="preserve">between </w:t>
        </w:r>
      </w:ins>
      <w:r w:rsidR="00F70B9F">
        <w:t xml:space="preserve">10 </w:t>
      </w:r>
      <w:ins w:id="12" w:author="Alia Neaton" w:date="2017-10-31T16:03:00Z">
        <w:r w:rsidR="00AC42C6">
          <w:t xml:space="preserve">and </w:t>
        </w:r>
      </w:ins>
      <w:r w:rsidR="00F70B9F">
        <w:t>60</w:t>
      </w:r>
      <w:r w:rsidR="00E81BF5">
        <w:t xml:space="preserve"> in the </w:t>
      </w:r>
      <w:r w:rsidR="00555601">
        <w:t>acquisit</w:t>
      </w:r>
      <w:r w:rsidR="00851A1B">
        <w:t>ion</w:t>
      </w:r>
      <w:r w:rsidR="00E81BF5">
        <w:t xml:space="preserve"> of a solid foundation of </w:t>
      </w:r>
      <w:r w:rsidR="0065510C">
        <w:t xml:space="preserve">fundamental </w:t>
      </w:r>
      <w:r w:rsidR="00E81BF5">
        <w:t>math skills</w:t>
      </w:r>
      <w:r w:rsidR="00A77748">
        <w:t xml:space="preserve">. </w:t>
      </w:r>
    </w:p>
    <w:p w14:paraId="28F6D8BD" w14:textId="77777777" w:rsidR="00A77748" w:rsidRDefault="00A77748" w:rsidP="009475CB"/>
    <w:p w14:paraId="43F90F22" w14:textId="0CE3B430" w:rsidR="00A442ED" w:rsidRDefault="00A77748" w:rsidP="009475CB">
      <w:r>
        <w:t xml:space="preserve">Why </w:t>
      </w:r>
      <w:ins w:id="13" w:author="Alia Neaton" w:date="2017-10-31T16:03:00Z">
        <w:r w:rsidR="00AC42C6">
          <w:t>does this matter</w:t>
        </w:r>
      </w:ins>
      <w:r>
        <w:t xml:space="preserve">? </w:t>
      </w:r>
      <w:r w:rsidR="00495F29">
        <w:t xml:space="preserve">Too many </w:t>
      </w:r>
      <w:r w:rsidR="00B20A5A">
        <w:t xml:space="preserve">people are blocked from reaching </w:t>
      </w:r>
      <w:r w:rsidR="00495F29">
        <w:t xml:space="preserve">their goals because </w:t>
      </w:r>
      <w:r w:rsidR="00DE567A">
        <w:t xml:space="preserve">they exit </w:t>
      </w:r>
      <w:r w:rsidR="000769A6">
        <w:t xml:space="preserve">our </w:t>
      </w:r>
      <w:r w:rsidR="00DE567A">
        <w:t xml:space="preserve">schools with </w:t>
      </w:r>
      <w:r w:rsidR="008E495E">
        <w:t xml:space="preserve">a </w:t>
      </w:r>
      <w:r w:rsidR="00FD6D2E">
        <w:t xml:space="preserve">proverbial </w:t>
      </w:r>
      <w:r w:rsidR="00DE567A">
        <w:t>fish</w:t>
      </w:r>
      <w:r w:rsidR="008E495E">
        <w:t xml:space="preserve"> in hand</w:t>
      </w:r>
      <w:r w:rsidR="00DE567A">
        <w:t xml:space="preserve"> </w:t>
      </w:r>
      <w:r w:rsidR="000769A6">
        <w:t>but</w:t>
      </w:r>
      <w:r w:rsidR="008E495E">
        <w:t xml:space="preserve"> no </w:t>
      </w:r>
      <w:r w:rsidR="00DE567A">
        <w:t>fishing pole</w:t>
      </w:r>
      <w:r w:rsidR="008E495E">
        <w:t xml:space="preserve">. </w:t>
      </w:r>
      <w:r w:rsidR="002C5AA3">
        <w:t xml:space="preserve">My goal is for </w:t>
      </w:r>
      <w:ins w:id="14" w:author="Alia Neaton" w:date="2017-10-31T16:03:00Z">
        <w:r w:rsidR="00AC42C6">
          <w:t xml:space="preserve">my program, </w:t>
        </w:r>
      </w:ins>
      <w:r w:rsidR="002C5AA3">
        <w:t>Number DNA</w:t>
      </w:r>
      <w:ins w:id="15" w:author="Alia Neaton" w:date="2017-10-31T16:03:00Z">
        <w:r w:rsidR="00AC42C6">
          <w:t>,</w:t>
        </w:r>
      </w:ins>
      <w:r w:rsidR="002C5AA3">
        <w:t xml:space="preserve"> to change that paradigm.</w:t>
      </w:r>
    </w:p>
    <w:p w14:paraId="24F5D366" w14:textId="77777777" w:rsidR="00190D3F" w:rsidRDefault="00190D3F" w:rsidP="002C5AA3">
      <w:pPr>
        <w:rPr>
          <w:ins w:id="16" w:author="Alia Neaton" w:date="2017-10-31T16:45:00Z"/>
        </w:rPr>
      </w:pPr>
    </w:p>
    <w:p w14:paraId="6DFECA45" w14:textId="3A0DE332" w:rsidR="00AD79ED" w:rsidRDefault="006C5CF9" w:rsidP="00BC1E5C">
      <w:pPr>
        <w:rPr>
          <w:ins w:id="17" w:author="Alia Neaton" w:date="2017-10-31T16:51:00Z"/>
        </w:rPr>
      </w:pPr>
      <w:ins w:id="18" w:author="Alia Neaton" w:date="2017-10-31T16:46:00Z">
        <w:r>
          <w:t xml:space="preserve">I earned my BA in economics from the University of Michigan in 1973, and 3 years later </w:t>
        </w:r>
      </w:ins>
      <w:ins w:id="19" w:author="Alia Neaton" w:date="2017-10-31T16:47:00Z">
        <w:r>
          <w:t>obtained my teacher certification from the same institution with a major in mathematics and a minor in economics.</w:t>
        </w:r>
      </w:ins>
      <w:ins w:id="20" w:author="Alia Neaton" w:date="2017-10-31T16:50:00Z">
        <w:r w:rsidR="00AD79ED">
          <w:t xml:space="preserve"> </w:t>
        </w:r>
      </w:ins>
      <w:ins w:id="21" w:author="Alia Neaton" w:date="2017-10-31T16:15:00Z">
        <w:r w:rsidR="00D66BFF">
          <w:t xml:space="preserve">I began teaching </w:t>
        </w:r>
      </w:ins>
      <w:ins w:id="22" w:author="Alia Neaton" w:date="2017-10-31T16:52:00Z">
        <w:r w:rsidR="00AD79ED">
          <w:t>7</w:t>
        </w:r>
        <w:r w:rsidR="00AD79ED" w:rsidRPr="00BE339F">
          <w:rPr>
            <w:vertAlign w:val="superscript"/>
          </w:rPr>
          <w:t>th</w:t>
        </w:r>
        <w:r w:rsidR="00AD79ED">
          <w:t xml:space="preserve"> and 8</w:t>
        </w:r>
        <w:r w:rsidR="00AD79ED" w:rsidRPr="00BE339F">
          <w:rPr>
            <w:vertAlign w:val="superscript"/>
          </w:rPr>
          <w:t>th</w:t>
        </w:r>
        <w:r w:rsidR="00AD79ED">
          <w:t xml:space="preserve"> grade math to heterogeneously grouped classes </w:t>
        </w:r>
      </w:ins>
      <w:ins w:id="23" w:author="Alia Neaton" w:date="2017-10-31T16:15:00Z">
        <w:r w:rsidR="00D66BFF">
          <w:t xml:space="preserve">at </w:t>
        </w:r>
        <w:proofErr w:type="spellStart"/>
        <w:r w:rsidR="00D66BFF">
          <w:t>Clague</w:t>
        </w:r>
        <w:proofErr w:type="spellEnd"/>
        <w:r w:rsidR="00D66BFF">
          <w:t xml:space="preserve"> </w:t>
        </w:r>
      </w:ins>
      <w:ins w:id="24" w:author="Alia Neaton" w:date="2017-10-31T16:17:00Z">
        <w:r w:rsidR="00D66BFF">
          <w:t>Middle</w:t>
        </w:r>
      </w:ins>
      <w:ins w:id="25" w:author="Alia Neaton" w:date="2017-10-31T16:15:00Z">
        <w:r w:rsidR="00A4579D">
          <w:t xml:space="preserve"> School in Ann Arbor, Michigan, </w:t>
        </w:r>
      </w:ins>
      <w:ins w:id="26" w:author="Alia Neaton" w:date="2017-10-31T16:16:00Z">
        <w:r w:rsidR="00D66BFF">
          <w:t>devising and implementing a hybrid 8</w:t>
        </w:r>
        <w:r w:rsidR="00D66BFF" w:rsidRPr="00BF1166">
          <w:rPr>
            <w:vertAlign w:val="superscript"/>
          </w:rPr>
          <w:t>th</w:t>
        </w:r>
        <w:r w:rsidR="00D66BFF">
          <w:t xml:space="preserve"> grade math and Algebra 1 course for 8</w:t>
        </w:r>
        <w:r w:rsidR="00D66BFF" w:rsidRPr="00660627">
          <w:rPr>
            <w:vertAlign w:val="superscript"/>
          </w:rPr>
          <w:t>th</w:t>
        </w:r>
        <w:r w:rsidR="00D66BFF">
          <w:t xml:space="preserve"> grade students.</w:t>
        </w:r>
      </w:ins>
      <w:ins w:id="27" w:author="Alia Neaton" w:date="2017-10-31T16:17:00Z">
        <w:r w:rsidR="00D66BFF">
          <w:t xml:space="preserve"> I was also the math representative for the school at district math meetings. </w:t>
        </w:r>
      </w:ins>
      <w:ins w:id="28" w:author="Alia Neaton" w:date="2017-10-31T16:51:00Z">
        <w:r w:rsidR="00AD79ED">
          <w:t xml:space="preserve">In 1983, I earned my masters in mathematics from Eastern Michigan University. </w:t>
        </w:r>
      </w:ins>
    </w:p>
    <w:p w14:paraId="26302089" w14:textId="18093979" w:rsidR="00BC1E5C" w:rsidRDefault="00D66BFF" w:rsidP="0068629E">
      <w:pPr>
        <w:ind w:firstLine="720"/>
        <w:rPr>
          <w:ins w:id="29" w:author="Alia Neaton" w:date="2017-10-31T16:22:00Z"/>
        </w:rPr>
      </w:pPr>
      <w:ins w:id="30" w:author="Alia Neaton" w:date="2017-10-31T16:17:00Z">
        <w:r>
          <w:t>After 10 years</w:t>
        </w:r>
      </w:ins>
      <w:ins w:id="31" w:author="Alia Neaton" w:date="2017-10-31T16:51:00Z">
        <w:r w:rsidR="00AD79ED">
          <w:t xml:space="preserve"> at </w:t>
        </w:r>
        <w:proofErr w:type="spellStart"/>
        <w:r w:rsidR="00AD79ED">
          <w:t>Clague</w:t>
        </w:r>
      </w:ins>
      <w:proofErr w:type="spellEnd"/>
      <w:ins w:id="32" w:author="Alia Neaton" w:date="2017-10-31T16:17:00Z">
        <w:r>
          <w:t xml:space="preserve">, </w:t>
        </w:r>
      </w:ins>
      <w:ins w:id="33" w:author="Alia Neaton" w:date="2017-10-31T16:18:00Z">
        <w:r>
          <w:t xml:space="preserve">I accepted </w:t>
        </w:r>
        <w:r w:rsidR="00BC1E5C">
          <w:t xml:space="preserve">a position a few miles south at </w:t>
        </w:r>
        <w:r>
          <w:t xml:space="preserve">Huron High School, </w:t>
        </w:r>
      </w:ins>
      <w:ins w:id="34" w:author="Alia Neaton" w:date="2017-10-31T16:20:00Z">
        <w:r w:rsidR="00BC1E5C">
          <w:t xml:space="preserve">where I taught for </w:t>
        </w:r>
      </w:ins>
      <w:ins w:id="35" w:author="Alia Neaton" w:date="2017-10-31T16:26:00Z">
        <w:r w:rsidR="00BC1E5C">
          <w:t>a further</w:t>
        </w:r>
      </w:ins>
      <w:ins w:id="36" w:author="Alia Neaton" w:date="2017-10-31T16:20:00Z">
        <w:r w:rsidR="00BC1E5C">
          <w:t xml:space="preserve"> 18 years.</w:t>
        </w:r>
      </w:ins>
      <w:ins w:id="37" w:author="Alia Neaton" w:date="2017-10-31T16:21:00Z">
        <w:r w:rsidR="00BC1E5C">
          <w:t xml:space="preserve"> During m</w:t>
        </w:r>
      </w:ins>
      <w:ins w:id="38" w:author="Alia Neaton" w:date="2017-10-31T16:22:00Z">
        <w:r w:rsidR="00BC1E5C">
          <w:t>y tenure there, I designed and implemented a 2-hour math/science course that emphasized the contributions of African Americans to the fields of math and science. This course was an attempt to improve outcomes for black students who had historically underachieved in our high school math and science classes. I was awarded a plaque by the Huron High School Black Parents Support Group for my efforts to improve academic outcomes for all students.</w:t>
        </w:r>
      </w:ins>
    </w:p>
    <w:p w14:paraId="748654DB" w14:textId="77777777" w:rsidR="00BC1E5C" w:rsidRDefault="00BC1E5C" w:rsidP="0068629E">
      <w:pPr>
        <w:ind w:firstLine="720"/>
        <w:rPr>
          <w:ins w:id="39" w:author="Alia Neaton" w:date="2017-10-31T16:22:00Z"/>
        </w:rPr>
      </w:pPr>
      <w:ins w:id="40" w:author="Alia Neaton" w:date="2017-10-31T16:22:00Z">
        <w:r>
          <w:t xml:space="preserve">I </w:t>
        </w:r>
      </w:ins>
      <w:ins w:id="41" w:author="Alia Neaton" w:date="2017-10-31T16:23:00Z">
        <w:r>
          <w:t xml:space="preserve">also </w:t>
        </w:r>
      </w:ins>
      <w:ins w:id="42" w:author="Alia Neaton" w:date="2017-10-31T16:22:00Z">
        <w:r>
          <w:t xml:space="preserve">devised and implemented a </w:t>
        </w:r>
      </w:ins>
      <w:ins w:id="43" w:author="Alia Neaton" w:date="2017-10-31T16:23:00Z">
        <w:r>
          <w:t>2</w:t>
        </w:r>
      </w:ins>
      <w:ins w:id="44" w:author="Alia Neaton" w:date="2017-10-31T16:22:00Z">
        <w:r>
          <w:t xml:space="preserve">-hour Algebra class that allowed students who failed 1st semester Algebra 1 to get back on track and take Geometry the following year. The previous practice </w:t>
        </w:r>
      </w:ins>
      <w:ins w:id="45" w:author="Alia Neaton" w:date="2017-10-31T16:23:00Z">
        <w:r>
          <w:t>had been</w:t>
        </w:r>
      </w:ins>
      <w:ins w:id="46" w:author="Alia Neaton" w:date="2017-10-31T16:22:00Z">
        <w:r>
          <w:t xml:space="preserve"> for these students to wait </w:t>
        </w:r>
      </w:ins>
      <w:ins w:id="47" w:author="Alia Neaton" w:date="2017-10-31T16:23:00Z">
        <w:r>
          <w:t>un</w:t>
        </w:r>
      </w:ins>
      <w:ins w:id="48" w:author="Alia Neaton" w:date="2017-10-31T16:22:00Z">
        <w:r>
          <w:t xml:space="preserve">til the next year to retake Algebra 1. </w:t>
        </w:r>
      </w:ins>
    </w:p>
    <w:p w14:paraId="544460A4" w14:textId="06925740" w:rsidR="00BC1E5C" w:rsidRPr="00BC1E5C" w:rsidRDefault="00BC1E5C" w:rsidP="0068629E">
      <w:pPr>
        <w:ind w:firstLine="720"/>
        <w:rPr>
          <w:ins w:id="49" w:author="Alia Neaton" w:date="2017-10-31T16:24:00Z"/>
        </w:rPr>
      </w:pPr>
      <w:ins w:id="50" w:author="Alia Neaton" w:date="2017-10-31T16:25:00Z">
        <w:r>
          <w:lastRenderedPageBreak/>
          <w:t xml:space="preserve">It was during this time that </w:t>
        </w:r>
      </w:ins>
      <w:ins w:id="51" w:author="Alia Neaton" w:date="2017-10-31T16:24:00Z">
        <w:r w:rsidRPr="00BC1E5C">
          <w:t xml:space="preserve">I </w:t>
        </w:r>
      </w:ins>
      <w:ins w:id="52" w:author="Alia Neaton" w:date="2017-10-31T16:25:00Z">
        <w:r>
          <w:t>had the privilege to join a</w:t>
        </w:r>
      </w:ins>
      <w:ins w:id="53" w:author="Alia Neaton" w:date="2017-10-31T16:24:00Z">
        <w:r w:rsidRPr="00BC1E5C">
          <w:t xml:space="preserve"> group </w:t>
        </w:r>
      </w:ins>
      <w:ins w:id="54" w:author="Alia Neaton" w:date="2017-10-31T16:25:00Z">
        <w:r>
          <w:t>whose members</w:t>
        </w:r>
      </w:ins>
      <w:ins w:id="55" w:author="Alia Neaton" w:date="2017-10-31T16:24:00Z">
        <w:r w:rsidRPr="00BC1E5C">
          <w:t xml:space="preserve"> included professors from the University of Michigan School of Education and </w:t>
        </w:r>
        <w:r>
          <w:t xml:space="preserve">teachers from Huron High School, a group </w:t>
        </w:r>
        <w:r w:rsidRPr="00BC1E5C">
          <w:t>we called IRG, which stoo</w:t>
        </w:r>
        <w:r>
          <w:t xml:space="preserve">d for Informal Research Group. </w:t>
        </w:r>
        <w:r w:rsidRPr="00BC1E5C">
          <w:t xml:space="preserve">Our focus was the discussion of issues pertaining to students ‘held in low regard’ and then to identify and implement best practices that improved student outcomes. </w:t>
        </w:r>
      </w:ins>
    </w:p>
    <w:p w14:paraId="69E606D5" w14:textId="36B93A17" w:rsidR="002D35E5" w:rsidRDefault="00BC1E5C" w:rsidP="002D35E5">
      <w:pPr>
        <w:rPr>
          <w:ins w:id="56" w:author="Alia Neaton" w:date="2017-10-31T16:33:00Z"/>
        </w:rPr>
      </w:pPr>
      <w:ins w:id="57" w:author="Alia Neaton" w:date="2017-10-31T16:27:00Z">
        <w:r>
          <w:tab/>
          <w:t>In 2004, I joined Comm</w:t>
        </w:r>
        <w:r w:rsidR="002D35E5">
          <w:t xml:space="preserve">unity High School in Ann Arbor, </w:t>
        </w:r>
      </w:ins>
      <w:ins w:id="58" w:author="Alia Neaton" w:date="2017-10-31T16:28:00Z">
        <w:r w:rsidR="002D35E5">
          <w:t>“</w:t>
        </w:r>
        <w:r w:rsidR="002D35E5" w:rsidRPr="002D35E5">
          <w:t>a rigorous academic college preparatory magnet school which encourages students to use the entire community as a resource for study and fosters the development of independent learners who practice personal and social responsibility as they prepare for their post-secondary experience.</w:t>
        </w:r>
      </w:ins>
      <w:ins w:id="59" w:author="Alia Neaton" w:date="2017-10-31T16:29:00Z">
        <w:r w:rsidR="002D35E5">
          <w:t xml:space="preserve">” </w:t>
        </w:r>
      </w:ins>
      <w:ins w:id="60" w:author="Alia Neaton" w:date="2017-10-31T16:30:00Z">
        <w:r w:rsidR="002D35E5">
          <w:t>In the 5 years I taught there, I co-wrote an Algebra 1 handbook that consisted of 12 single lightweight bi</w:t>
        </w:r>
      </w:ins>
      <w:ins w:id="61" w:author="Alia Neaton" w:date="2017-10-31T16:31:00Z">
        <w:r w:rsidR="002D35E5">
          <w:t>-</w:t>
        </w:r>
      </w:ins>
      <w:ins w:id="62" w:author="Alia Neaton" w:date="2017-10-31T16:30:00Z">
        <w:r w:rsidR="002D35E5">
          <w:t>fold pamp</w:t>
        </w:r>
      </w:ins>
      <w:ins w:id="63" w:author="Alia Neaton" w:date="2017-10-31T16:31:00Z">
        <w:r w:rsidR="002D35E5">
          <w:t>h</w:t>
        </w:r>
      </w:ins>
      <w:ins w:id="64" w:author="Alia Neaton" w:date="2017-10-31T16:30:00Z">
        <w:r w:rsidR="002D35E5">
          <w:t>lets and implemented a mastery learning approach for Algebra 1 students.</w:t>
        </w:r>
      </w:ins>
      <w:ins w:id="65" w:author="Alia Neaton" w:date="2017-10-31T16:31:00Z">
        <w:r w:rsidR="002D35E5">
          <w:t xml:space="preserve"> My final position as a high school teacher </w:t>
        </w:r>
      </w:ins>
      <w:ins w:id="66" w:author="Alia Neaton" w:date="2017-10-31T16:34:00Z">
        <w:r w:rsidR="002D35E5">
          <w:t>began when I was selected by the Ann Arbor Schools</w:t>
        </w:r>
      </w:ins>
      <w:ins w:id="67" w:author="Alia Neaton" w:date="2017-10-31T16:31:00Z">
        <w:r w:rsidR="002D35E5">
          <w:t xml:space="preserve"> </w:t>
        </w:r>
      </w:ins>
      <w:ins w:id="68" w:author="Alia Neaton" w:date="2017-10-31T16:34:00Z">
        <w:r w:rsidR="002D35E5">
          <w:t>to lead and develop the mathematics program for</w:t>
        </w:r>
      </w:ins>
      <w:ins w:id="69" w:author="Alia Neaton" w:date="2017-10-31T16:31:00Z">
        <w:r w:rsidR="002D35E5">
          <w:t xml:space="preserve"> the newly built </w:t>
        </w:r>
      </w:ins>
      <w:ins w:id="70" w:author="Alia Neaton" w:date="2017-10-31T16:32:00Z">
        <w:r w:rsidR="002D35E5">
          <w:t>local h</w:t>
        </w:r>
      </w:ins>
      <w:ins w:id="71" w:author="Alia Neaton" w:date="2017-10-31T16:31:00Z">
        <w:r w:rsidR="002D35E5">
          <w:t>igh school</w:t>
        </w:r>
      </w:ins>
      <w:ins w:id="72" w:author="Alia Neaton" w:date="2017-10-31T16:32:00Z">
        <w:r w:rsidR="002D35E5">
          <w:t>, Skyline.</w:t>
        </w:r>
      </w:ins>
      <w:ins w:id="73" w:author="Alia Neaton" w:date="2017-10-31T16:31:00Z">
        <w:r w:rsidR="002D35E5">
          <w:t xml:space="preserve"> </w:t>
        </w:r>
      </w:ins>
    </w:p>
    <w:p w14:paraId="1279F331" w14:textId="2D47E893" w:rsidR="002D35E5" w:rsidRDefault="002D35E5" w:rsidP="002D35E5">
      <w:pPr>
        <w:rPr>
          <w:ins w:id="74" w:author="Alia Neaton" w:date="2017-10-31T16:33:00Z"/>
        </w:rPr>
      </w:pPr>
      <w:ins w:id="75" w:author="Alia Neaton" w:date="2017-10-31T16:35:00Z">
        <w:r>
          <w:t>We were charged with creating an innovative 21</w:t>
        </w:r>
        <w:r w:rsidRPr="0068629E">
          <w:rPr>
            <w:vertAlign w:val="superscript"/>
          </w:rPr>
          <w:t>st</w:t>
        </w:r>
        <w:r>
          <w:t xml:space="preserve">-century high school. </w:t>
        </w:r>
      </w:ins>
      <w:ins w:id="76" w:author="Alia Neaton" w:date="2017-10-31T16:34:00Z">
        <w:r>
          <w:t xml:space="preserve">As a part of this initiative, I </w:t>
        </w:r>
      </w:ins>
      <w:ins w:id="77" w:author="Alia Neaton" w:date="2017-10-31T16:33:00Z">
        <w:r>
          <w:t xml:space="preserve">visited innovative schools in Arizona and California. Our efforts lead to the launch of a 1600-student high school divided into 4 small learning communities along with four magnet programs. I </w:t>
        </w:r>
      </w:ins>
      <w:ins w:id="78" w:author="Alia Neaton" w:date="2017-10-31T16:35:00Z">
        <w:r>
          <w:t>lobbied strongly for and was instrumental in</w:t>
        </w:r>
      </w:ins>
      <w:ins w:id="79" w:author="Alia Neaton" w:date="2017-10-31T16:33:00Z">
        <w:r>
          <w:t xml:space="preserve"> initiating a teaching-to-mastery ethic that was central to our school-wide teaching philosophy.</w:t>
        </w:r>
      </w:ins>
      <w:ins w:id="80" w:author="Alia Neaton" w:date="2017-10-31T16:36:00Z">
        <w:r>
          <w:t xml:space="preserve"> During this time, </w:t>
        </w:r>
      </w:ins>
      <w:ins w:id="81" w:author="Alia Neaton" w:date="2017-10-31T16:33:00Z">
        <w:r>
          <w:t>I was</w:t>
        </w:r>
      </w:ins>
      <w:ins w:id="82" w:author="Alia Neaton" w:date="2017-10-31T16:36:00Z">
        <w:r>
          <w:t xml:space="preserve"> also</w:t>
        </w:r>
      </w:ins>
      <w:ins w:id="83" w:author="Alia Neaton" w:date="2017-10-31T16:33:00Z">
        <w:r>
          <w:t xml:space="preserve"> involved in an initiative called Green Math. This involved writing curriculum that focused on sustainability. We shared our work at workshops </w:t>
        </w:r>
      </w:ins>
      <w:ins w:id="84" w:author="Alia Neaton" w:date="2017-10-31T16:37:00Z">
        <w:r>
          <w:t xml:space="preserve">both </w:t>
        </w:r>
      </w:ins>
      <w:ins w:id="85" w:author="Alia Neaton" w:date="2017-10-31T16:33:00Z">
        <w:r>
          <w:t>in the U.S. and Ireland.</w:t>
        </w:r>
      </w:ins>
      <w:ins w:id="86" w:author="Alia Neaton" w:date="2017-10-31T16:37:00Z">
        <w:r>
          <w:t xml:space="preserve"> I remained the lead math teacher at Skyline until my retirement in 2014. </w:t>
        </w:r>
      </w:ins>
    </w:p>
    <w:p w14:paraId="726A574B" w14:textId="40787DE8" w:rsidR="00E37A86" w:rsidRPr="00E37A86" w:rsidRDefault="002D35E5" w:rsidP="00E37A86">
      <w:pPr>
        <w:rPr>
          <w:ins w:id="87" w:author="Alia Neaton" w:date="2017-10-31T16:41:00Z"/>
        </w:rPr>
      </w:pPr>
      <w:ins w:id="88" w:author="Alia Neaton" w:date="2017-10-31T16:37:00Z">
        <w:r>
          <w:tab/>
        </w:r>
      </w:ins>
      <w:ins w:id="89" w:author="Alia Neaton" w:date="2017-10-31T16:38:00Z">
        <w:r w:rsidR="00E37A86">
          <w:t>But despite the depth of my involvement in my home schools</w:t>
        </w:r>
      </w:ins>
      <w:ins w:id="90" w:author="Alia Neaton" w:date="2017-10-31T16:39:00Z">
        <w:r w:rsidR="00E37A86">
          <w:t xml:space="preserve">’ programs, I began in 1995 to lecture for both Washtenaw Community College and University of Michigan. </w:t>
        </w:r>
      </w:ins>
      <w:ins w:id="91" w:author="Alia Neaton" w:date="2017-10-31T16:37:00Z">
        <w:r w:rsidR="00E37A86">
          <w:t xml:space="preserve"> </w:t>
        </w:r>
      </w:ins>
      <w:ins w:id="92" w:author="Alia Neaton" w:date="2017-10-31T16:42:00Z">
        <w:r w:rsidR="00E37A86">
          <w:t xml:space="preserve">As an occasional lecturer for </w:t>
        </w:r>
      </w:ins>
      <w:ins w:id="93" w:author="Alia Neaton" w:date="2017-10-31T16:41:00Z">
        <w:r w:rsidR="00E37A86">
          <w:t>Washtenaw Community College</w:t>
        </w:r>
      </w:ins>
      <w:ins w:id="94" w:author="Alia Neaton" w:date="2017-10-31T16:42:00Z">
        <w:r w:rsidR="00E37A86">
          <w:t xml:space="preserve"> (1995–2015)</w:t>
        </w:r>
      </w:ins>
      <w:ins w:id="95" w:author="Alia Neaton" w:date="2017-10-31T16:41:00Z">
        <w:r w:rsidR="00E37A86">
          <w:t xml:space="preserve">, </w:t>
        </w:r>
        <w:r w:rsidR="00E37A86" w:rsidRPr="00E37A86">
          <w:t xml:space="preserve">I had the opportunity to teach self-paced remedial math classes. Most students in these classes had </w:t>
        </w:r>
        <w:r w:rsidR="00E37A86">
          <w:t xml:space="preserve">a </w:t>
        </w:r>
        <w:r w:rsidR="00E37A86" w:rsidRPr="00E37A86">
          <w:t xml:space="preserve">difficulty with fractions and </w:t>
        </w:r>
        <w:proofErr w:type="spellStart"/>
        <w:r w:rsidR="00E37A86" w:rsidRPr="00E37A86">
          <w:t>percents</w:t>
        </w:r>
        <w:proofErr w:type="spellEnd"/>
        <w:r w:rsidR="00E37A86" w:rsidRPr="00E37A86">
          <w:t xml:space="preserve"> that </w:t>
        </w:r>
        <w:r w:rsidR="00E37A86">
          <w:t>was</w:t>
        </w:r>
        <w:r w:rsidR="00E37A86" w:rsidRPr="00E37A86">
          <w:t xml:space="preserve"> rooted in their weak recall of basic multiplication, division</w:t>
        </w:r>
        <w:r w:rsidR="00E37A86">
          <w:t>,</w:t>
        </w:r>
        <w:r w:rsidR="00E37A86" w:rsidRPr="00E37A86">
          <w:t xml:space="preserve"> and factoring skills. Students with these math skill deficits</w:t>
        </w:r>
      </w:ins>
      <w:ins w:id="96" w:author="Alia Neaton" w:date="2017-10-31T16:42:00Z">
        <w:r w:rsidR="00E37A86">
          <w:t xml:space="preserve"> </w:t>
        </w:r>
      </w:ins>
      <w:ins w:id="97" w:author="Alia Neaton" w:date="2017-10-31T16:41:00Z">
        <w:r w:rsidR="00E37A86" w:rsidRPr="00E37A86">
          <w:t xml:space="preserve">had great difficulty completing their </w:t>
        </w:r>
        <w:proofErr w:type="gramStart"/>
        <w:r w:rsidR="00E37A86" w:rsidRPr="00E37A86">
          <w:t>associates</w:t>
        </w:r>
        <w:proofErr w:type="gramEnd"/>
        <w:r w:rsidR="00E37A86" w:rsidRPr="00E37A86">
          <w:t xml:space="preserve"> degrees.  </w:t>
        </w:r>
      </w:ins>
    </w:p>
    <w:p w14:paraId="58E6FBB6" w14:textId="4D1A0ED7" w:rsidR="006C5CF9" w:rsidRPr="006C5CF9" w:rsidRDefault="00E37A86" w:rsidP="006C5CF9">
      <w:pPr>
        <w:rPr>
          <w:ins w:id="98" w:author="Alia Neaton" w:date="2017-10-31T16:45:00Z"/>
        </w:rPr>
      </w:pPr>
      <w:ins w:id="99" w:author="Alia Neaton" w:date="2017-10-31T16:42:00Z">
        <w:r>
          <w:tab/>
        </w:r>
      </w:ins>
      <w:ins w:id="100" w:author="Alia Neaton" w:date="2017-10-31T16:43:00Z">
        <w:r>
          <w:t xml:space="preserve">At the University of Michigan, I lectured for the summer bridge program for </w:t>
        </w:r>
        <w:r w:rsidR="006C5CF9">
          <w:t xml:space="preserve">7 summers, an experience </w:t>
        </w:r>
      </w:ins>
      <w:ins w:id="101" w:author="Alia Neaton" w:date="2017-10-31T16:45:00Z">
        <w:r w:rsidR="006C5CF9">
          <w:t xml:space="preserve">that </w:t>
        </w:r>
        <w:r w:rsidR="006C5CF9" w:rsidRPr="006C5CF9">
          <w:t xml:space="preserve">brought me into contact with incoming freshmen </w:t>
        </w:r>
        <w:proofErr w:type="gramStart"/>
        <w:r w:rsidR="006C5CF9" w:rsidRPr="006C5CF9">
          <w:t>who</w:t>
        </w:r>
        <w:proofErr w:type="gramEnd"/>
        <w:r w:rsidR="006C5CF9" w:rsidRPr="006C5CF9">
          <w:t xml:space="preserve"> needed to recharge their math skills before enro</w:t>
        </w:r>
        <w:r w:rsidR="006C5CF9">
          <w:t>lling in a for-</w:t>
        </w:r>
        <w:r w:rsidR="006C5CF9" w:rsidRPr="006C5CF9">
          <w:t xml:space="preserve">credit university math class.  </w:t>
        </w:r>
      </w:ins>
    </w:p>
    <w:p w14:paraId="02ABB55D" w14:textId="73C62B2C" w:rsidR="00D66BFF" w:rsidRDefault="00E37A86" w:rsidP="00846BC4">
      <w:pPr>
        <w:rPr>
          <w:ins w:id="102" w:author="Alia Neaton" w:date="2017-10-31T16:18:00Z"/>
        </w:rPr>
      </w:pPr>
      <w:ins w:id="103" w:author="Alia Neaton" w:date="2017-10-31T16:43:00Z">
        <w:r>
          <w:t xml:space="preserve"> </w:t>
        </w:r>
      </w:ins>
    </w:p>
    <w:p w14:paraId="2CE83671" w14:textId="3244E06C" w:rsidR="00527C38" w:rsidRDefault="00527C38" w:rsidP="002C5AA3">
      <w:pPr>
        <w:rPr>
          <w:ins w:id="104" w:author="Alia Neaton" w:date="2017-10-31T15:58:00Z"/>
        </w:rPr>
      </w:pPr>
      <w:ins w:id="105" w:author="Alia Neaton" w:date="2017-10-31T15:57:00Z">
        <w:r>
          <w:t xml:space="preserve">In addition to working on the Number DNA </w:t>
        </w:r>
      </w:ins>
      <w:ins w:id="106" w:author="Alia Neaton" w:date="2017-10-31T15:58:00Z">
        <w:r>
          <w:t>project</w:t>
        </w:r>
      </w:ins>
      <w:ins w:id="107" w:author="Alia Neaton" w:date="2017-10-31T15:57:00Z">
        <w:r>
          <w:t>,</w:t>
        </w:r>
      </w:ins>
      <w:ins w:id="108" w:author="Alia Neaton" w:date="2017-10-31T15:58:00Z">
        <w:r>
          <w:t xml:space="preserve"> </w:t>
        </w:r>
      </w:ins>
      <w:ins w:id="109" w:author="Alia Neaton" w:date="2017-10-31T15:57:00Z">
        <w:r>
          <w:t>I love traveling with my wife Marie. We have recently visited France, Ireland, Norway, The Tetons</w:t>
        </w:r>
      </w:ins>
      <w:ins w:id="110" w:author="Alia Neaton" w:date="2017-10-31T16:04:00Z">
        <w:r w:rsidR="00AC42C6">
          <w:t>,</w:t>
        </w:r>
      </w:ins>
      <w:ins w:id="111" w:author="Alia Neaton" w:date="2017-10-31T15:57:00Z">
        <w:r>
          <w:t xml:space="preserve"> and Olympic National Park. I am the proud father of three sons and one daughter with two grandchildren added into the mix. I have enjoyed backpacking, running</w:t>
        </w:r>
      </w:ins>
      <w:ins w:id="112" w:author="Alia Neaton" w:date="2017-10-31T16:04:00Z">
        <w:r w:rsidR="00AC42C6">
          <w:t>,</w:t>
        </w:r>
      </w:ins>
      <w:ins w:id="113" w:author="Alia Neaton" w:date="2017-10-31T15:57:00Z">
        <w:r>
          <w:t xml:space="preserve"> and coaching ice hockey. I began skating at age 8</w:t>
        </w:r>
      </w:ins>
      <w:ins w:id="114" w:author="Alia Neaton" w:date="2017-10-31T16:04:00Z">
        <w:r w:rsidR="00AC42C6">
          <w:t>,</w:t>
        </w:r>
      </w:ins>
      <w:ins w:id="115" w:author="Alia Neaton" w:date="2017-10-31T15:57:00Z">
        <w:r>
          <w:t xml:space="preserve"> and to this day</w:t>
        </w:r>
      </w:ins>
      <w:ins w:id="116" w:author="Alia Neaton" w:date="2017-10-31T16:08:00Z">
        <w:r w:rsidR="004744D4">
          <w:t>,</w:t>
        </w:r>
      </w:ins>
      <w:ins w:id="117" w:author="Alia Neaton" w:date="2017-10-31T15:57:00Z">
        <w:r>
          <w:t xml:space="preserve"> I enjoy playing in my old guys hockey league in Chelsea</w:t>
        </w:r>
      </w:ins>
      <w:ins w:id="118" w:author="Alia Neaton" w:date="2017-10-31T16:09:00Z">
        <w:r w:rsidR="004744D4">
          <w:t>,</w:t>
        </w:r>
      </w:ins>
      <w:ins w:id="119" w:author="Alia Neaton" w:date="2017-10-31T15:57:00Z">
        <w:r>
          <w:t xml:space="preserve"> Michigan. The league is officially called the Platinum Masters Hockey League (PMHL). It’s a blast!</w:t>
        </w:r>
      </w:ins>
    </w:p>
    <w:p w14:paraId="5D195952" w14:textId="77777777" w:rsidR="00F4702E" w:rsidRDefault="00F4702E" w:rsidP="002C5AA3">
      <w:pPr>
        <w:rPr>
          <w:ins w:id="120" w:author="Daniel Anthony Neaton" w:date="2017-11-01T11:27:00Z"/>
        </w:rPr>
      </w:pPr>
    </w:p>
    <w:p w14:paraId="26754418" w14:textId="0F16BB1B" w:rsidR="00E43027" w:rsidRDefault="00E43027" w:rsidP="002C5AA3">
      <w:pPr>
        <w:rPr>
          <w:ins w:id="121" w:author="Alia Neaton" w:date="2017-10-31T16:55:00Z"/>
        </w:rPr>
      </w:pPr>
      <w:ins w:id="122" w:author="Alia Neaton" w:date="2017-10-31T16:55:00Z">
        <w:r>
          <w:t xml:space="preserve">Contact Info:  </w:t>
        </w:r>
      </w:ins>
    </w:p>
    <w:p w14:paraId="48820B46" w14:textId="29489560" w:rsidR="0092595E" w:rsidRDefault="00E52E7B" w:rsidP="00F4702E">
      <w:r>
        <w:t>E</w:t>
      </w:r>
      <w:r w:rsidR="00070E75">
        <w:t xml:space="preserve">mail:  </w:t>
      </w:r>
      <w:r w:rsidR="0068629E">
        <w:fldChar w:fldCharType="begin"/>
      </w:r>
      <w:r w:rsidR="0068629E">
        <w:instrText xml:space="preserve"> HYPERLINK "mailto:neatond@gmail.com" </w:instrText>
      </w:r>
      <w:r w:rsidR="0068629E">
        <w:fldChar w:fldCharType="separate"/>
      </w:r>
      <w:r w:rsidR="00070E75" w:rsidRPr="009057F9">
        <w:rPr>
          <w:rStyle w:val="Hyperlink"/>
        </w:rPr>
        <w:t>neatond@gmail.com</w:t>
      </w:r>
      <w:r w:rsidR="0068629E">
        <w:rPr>
          <w:rStyle w:val="Hyperlink"/>
        </w:rPr>
        <w:fldChar w:fldCharType="end"/>
      </w:r>
      <w:bookmarkStart w:id="123" w:name="_GoBack"/>
      <w:bookmarkEnd w:id="123"/>
    </w:p>
    <w:sectPr w:rsidR="0092595E" w:rsidSect="00F4702E">
      <w:pgSz w:w="12240" w:h="15840"/>
      <w:pgMar w:top="1260" w:right="1800" w:bottom="1170" w:left="1800" w:header="720" w:footer="720" w:gutter="0"/>
      <w:cols w:space="720"/>
      <w:docGrid w:linePitch="360"/>
      <w:sectPrChange w:id="124" w:author="Daniel Anthony Neaton" w:date="2017-11-01T11:27:00Z">
        <w:sectPr w:rsidR="0092595E" w:rsidSect="00F4702E">
          <w:pgMar w:top="1440" w:right="1800" w:bottom="1440" w:left="1800" w:header="720" w:footer="720" w:gutter="0"/>
        </w:sectPr>
      </w:sectPrChange>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2B5354" w15:done="0"/>
  <w15:commentEx w15:paraId="43C63FE2" w15:done="0"/>
  <w15:commentEx w15:paraId="3FF75A3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6D15EE"/>
    <w:multiLevelType w:val="hybridMultilevel"/>
    <w:tmpl w:val="40F42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695F8F"/>
    <w:multiLevelType w:val="hybridMultilevel"/>
    <w:tmpl w:val="F2C8A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BD631F"/>
    <w:multiLevelType w:val="hybridMultilevel"/>
    <w:tmpl w:val="BB6C8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2F0ADA"/>
    <w:multiLevelType w:val="hybridMultilevel"/>
    <w:tmpl w:val="01DCC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ia Neaton">
    <w15:presenceInfo w15:providerId="None" w15:userId="Alia Nea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5CB"/>
    <w:rsid w:val="00011804"/>
    <w:rsid w:val="00035710"/>
    <w:rsid w:val="00043804"/>
    <w:rsid w:val="000527A9"/>
    <w:rsid w:val="00052C32"/>
    <w:rsid w:val="00062D2C"/>
    <w:rsid w:val="00070E75"/>
    <w:rsid w:val="000769A6"/>
    <w:rsid w:val="00084306"/>
    <w:rsid w:val="00090B97"/>
    <w:rsid w:val="000E05CA"/>
    <w:rsid w:val="00103629"/>
    <w:rsid w:val="00117B38"/>
    <w:rsid w:val="00121AF1"/>
    <w:rsid w:val="0012320C"/>
    <w:rsid w:val="00143AD2"/>
    <w:rsid w:val="00190D3F"/>
    <w:rsid w:val="001A1C63"/>
    <w:rsid w:val="001B26B6"/>
    <w:rsid w:val="001E116B"/>
    <w:rsid w:val="001E42EF"/>
    <w:rsid w:val="001F688C"/>
    <w:rsid w:val="00211E38"/>
    <w:rsid w:val="002209EC"/>
    <w:rsid w:val="00256620"/>
    <w:rsid w:val="002754DA"/>
    <w:rsid w:val="00281571"/>
    <w:rsid w:val="00284B65"/>
    <w:rsid w:val="0029667F"/>
    <w:rsid w:val="002C5AA3"/>
    <w:rsid w:val="002D35E5"/>
    <w:rsid w:val="002E7BC8"/>
    <w:rsid w:val="00332490"/>
    <w:rsid w:val="00343E6E"/>
    <w:rsid w:val="0035054F"/>
    <w:rsid w:val="00350BBE"/>
    <w:rsid w:val="003520A0"/>
    <w:rsid w:val="0035380B"/>
    <w:rsid w:val="0036117B"/>
    <w:rsid w:val="00366245"/>
    <w:rsid w:val="0036718A"/>
    <w:rsid w:val="003745EE"/>
    <w:rsid w:val="003A0838"/>
    <w:rsid w:val="003A162A"/>
    <w:rsid w:val="003A2395"/>
    <w:rsid w:val="003B3A2F"/>
    <w:rsid w:val="003D2EEF"/>
    <w:rsid w:val="003F2209"/>
    <w:rsid w:val="003F697A"/>
    <w:rsid w:val="00411E5E"/>
    <w:rsid w:val="004206EB"/>
    <w:rsid w:val="00436ED1"/>
    <w:rsid w:val="00441FE0"/>
    <w:rsid w:val="004744D4"/>
    <w:rsid w:val="00482E24"/>
    <w:rsid w:val="0048782B"/>
    <w:rsid w:val="00493AC3"/>
    <w:rsid w:val="00495F29"/>
    <w:rsid w:val="004A7DE6"/>
    <w:rsid w:val="004B377E"/>
    <w:rsid w:val="004D3610"/>
    <w:rsid w:val="004F5AD5"/>
    <w:rsid w:val="00502ABF"/>
    <w:rsid w:val="005062FC"/>
    <w:rsid w:val="00527C38"/>
    <w:rsid w:val="00537A1F"/>
    <w:rsid w:val="00555601"/>
    <w:rsid w:val="00555743"/>
    <w:rsid w:val="005620CA"/>
    <w:rsid w:val="00563413"/>
    <w:rsid w:val="005771B2"/>
    <w:rsid w:val="0058030C"/>
    <w:rsid w:val="005A2B1B"/>
    <w:rsid w:val="005C0473"/>
    <w:rsid w:val="005C723C"/>
    <w:rsid w:val="005D2595"/>
    <w:rsid w:val="005F6C62"/>
    <w:rsid w:val="006134AB"/>
    <w:rsid w:val="0065510C"/>
    <w:rsid w:val="00660627"/>
    <w:rsid w:val="00661272"/>
    <w:rsid w:val="006652CB"/>
    <w:rsid w:val="00667B96"/>
    <w:rsid w:val="0068629E"/>
    <w:rsid w:val="006A0D65"/>
    <w:rsid w:val="006A302F"/>
    <w:rsid w:val="006A3E03"/>
    <w:rsid w:val="006B10AA"/>
    <w:rsid w:val="006C20B9"/>
    <w:rsid w:val="006C5CF9"/>
    <w:rsid w:val="006D420E"/>
    <w:rsid w:val="006E01D3"/>
    <w:rsid w:val="006F0A5A"/>
    <w:rsid w:val="00716C12"/>
    <w:rsid w:val="007419CC"/>
    <w:rsid w:val="007426F3"/>
    <w:rsid w:val="00743136"/>
    <w:rsid w:val="00750C6E"/>
    <w:rsid w:val="00753452"/>
    <w:rsid w:val="0075500F"/>
    <w:rsid w:val="00782AB3"/>
    <w:rsid w:val="007852CD"/>
    <w:rsid w:val="00791C13"/>
    <w:rsid w:val="007B4E0D"/>
    <w:rsid w:val="007B531F"/>
    <w:rsid w:val="007C30D3"/>
    <w:rsid w:val="007D3F66"/>
    <w:rsid w:val="007E0D45"/>
    <w:rsid w:val="007E3DB7"/>
    <w:rsid w:val="00802869"/>
    <w:rsid w:val="00830FF6"/>
    <w:rsid w:val="00846BC4"/>
    <w:rsid w:val="00851A1B"/>
    <w:rsid w:val="008563AA"/>
    <w:rsid w:val="00864C9E"/>
    <w:rsid w:val="00884571"/>
    <w:rsid w:val="008951AD"/>
    <w:rsid w:val="008973D9"/>
    <w:rsid w:val="008A69F6"/>
    <w:rsid w:val="008B5FCC"/>
    <w:rsid w:val="008C68DF"/>
    <w:rsid w:val="008D2E25"/>
    <w:rsid w:val="008E495E"/>
    <w:rsid w:val="00914A4E"/>
    <w:rsid w:val="0092595E"/>
    <w:rsid w:val="00940C57"/>
    <w:rsid w:val="009475CB"/>
    <w:rsid w:val="0096352B"/>
    <w:rsid w:val="00982EE2"/>
    <w:rsid w:val="0098622D"/>
    <w:rsid w:val="009D53DC"/>
    <w:rsid w:val="009E3595"/>
    <w:rsid w:val="009F0039"/>
    <w:rsid w:val="009F195F"/>
    <w:rsid w:val="009F443A"/>
    <w:rsid w:val="009F6317"/>
    <w:rsid w:val="00A3208C"/>
    <w:rsid w:val="00A32390"/>
    <w:rsid w:val="00A43AAC"/>
    <w:rsid w:val="00A442ED"/>
    <w:rsid w:val="00A4435F"/>
    <w:rsid w:val="00A4579D"/>
    <w:rsid w:val="00A50178"/>
    <w:rsid w:val="00A77748"/>
    <w:rsid w:val="00AC051E"/>
    <w:rsid w:val="00AC42C6"/>
    <w:rsid w:val="00AD24F4"/>
    <w:rsid w:val="00AD79ED"/>
    <w:rsid w:val="00B06135"/>
    <w:rsid w:val="00B177E0"/>
    <w:rsid w:val="00B20A5A"/>
    <w:rsid w:val="00B84306"/>
    <w:rsid w:val="00B92582"/>
    <w:rsid w:val="00B951BC"/>
    <w:rsid w:val="00B96528"/>
    <w:rsid w:val="00BA038B"/>
    <w:rsid w:val="00BC1E5C"/>
    <w:rsid w:val="00BC5911"/>
    <w:rsid w:val="00BC5A0E"/>
    <w:rsid w:val="00BE339F"/>
    <w:rsid w:val="00BF1166"/>
    <w:rsid w:val="00BF5BF5"/>
    <w:rsid w:val="00BF5FC8"/>
    <w:rsid w:val="00BF602E"/>
    <w:rsid w:val="00BF6942"/>
    <w:rsid w:val="00C13388"/>
    <w:rsid w:val="00C60AC5"/>
    <w:rsid w:val="00C630FE"/>
    <w:rsid w:val="00C73E61"/>
    <w:rsid w:val="00C97962"/>
    <w:rsid w:val="00CC02B5"/>
    <w:rsid w:val="00CC2AA3"/>
    <w:rsid w:val="00CD43B7"/>
    <w:rsid w:val="00CD7C55"/>
    <w:rsid w:val="00CE2375"/>
    <w:rsid w:val="00CE7E9F"/>
    <w:rsid w:val="00CF079B"/>
    <w:rsid w:val="00D148FF"/>
    <w:rsid w:val="00D165A7"/>
    <w:rsid w:val="00D24B73"/>
    <w:rsid w:val="00D2661A"/>
    <w:rsid w:val="00D34F9D"/>
    <w:rsid w:val="00D37F19"/>
    <w:rsid w:val="00D42876"/>
    <w:rsid w:val="00D50274"/>
    <w:rsid w:val="00D66BFF"/>
    <w:rsid w:val="00D87610"/>
    <w:rsid w:val="00DB2501"/>
    <w:rsid w:val="00DB69AC"/>
    <w:rsid w:val="00DD107F"/>
    <w:rsid w:val="00DE567A"/>
    <w:rsid w:val="00DF640A"/>
    <w:rsid w:val="00E01FC8"/>
    <w:rsid w:val="00E37A86"/>
    <w:rsid w:val="00E429BC"/>
    <w:rsid w:val="00E43027"/>
    <w:rsid w:val="00E505EC"/>
    <w:rsid w:val="00E52E7B"/>
    <w:rsid w:val="00E81BF5"/>
    <w:rsid w:val="00EB1DF5"/>
    <w:rsid w:val="00EC1003"/>
    <w:rsid w:val="00EE0C6D"/>
    <w:rsid w:val="00F11EFF"/>
    <w:rsid w:val="00F22A01"/>
    <w:rsid w:val="00F26BB1"/>
    <w:rsid w:val="00F40A14"/>
    <w:rsid w:val="00F4702E"/>
    <w:rsid w:val="00F54764"/>
    <w:rsid w:val="00F57054"/>
    <w:rsid w:val="00F655D1"/>
    <w:rsid w:val="00F70B9F"/>
    <w:rsid w:val="00F72138"/>
    <w:rsid w:val="00F874AC"/>
    <w:rsid w:val="00F9056A"/>
    <w:rsid w:val="00F971CF"/>
    <w:rsid w:val="00FD6D2E"/>
    <w:rsid w:val="00FE0AB1"/>
    <w:rsid w:val="00FE522A"/>
    <w:rsid w:val="00FF00BB"/>
    <w:rsid w:val="00FF56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136D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75CB"/>
    <w:rPr>
      <w:color w:val="0000FF" w:themeColor="hyperlink"/>
      <w:u w:val="single"/>
    </w:rPr>
  </w:style>
  <w:style w:type="character" w:styleId="CommentReference">
    <w:name w:val="annotation reference"/>
    <w:basedOn w:val="DefaultParagraphFont"/>
    <w:uiPriority w:val="99"/>
    <w:semiHidden/>
    <w:unhideWhenUsed/>
    <w:rsid w:val="009475CB"/>
    <w:rPr>
      <w:sz w:val="18"/>
      <w:szCs w:val="18"/>
    </w:rPr>
  </w:style>
  <w:style w:type="paragraph" w:styleId="CommentText">
    <w:name w:val="annotation text"/>
    <w:basedOn w:val="Normal"/>
    <w:link w:val="CommentTextChar"/>
    <w:uiPriority w:val="99"/>
    <w:semiHidden/>
    <w:unhideWhenUsed/>
    <w:rsid w:val="009475CB"/>
  </w:style>
  <w:style w:type="character" w:customStyle="1" w:styleId="CommentTextChar">
    <w:name w:val="Comment Text Char"/>
    <w:basedOn w:val="DefaultParagraphFont"/>
    <w:link w:val="CommentText"/>
    <w:uiPriority w:val="99"/>
    <w:semiHidden/>
    <w:rsid w:val="009475CB"/>
  </w:style>
  <w:style w:type="paragraph" w:styleId="ListParagraph">
    <w:name w:val="List Paragraph"/>
    <w:basedOn w:val="Normal"/>
    <w:uiPriority w:val="34"/>
    <w:qFormat/>
    <w:rsid w:val="009475CB"/>
    <w:pPr>
      <w:ind w:left="720"/>
      <w:contextualSpacing/>
    </w:pPr>
  </w:style>
  <w:style w:type="paragraph" w:styleId="BalloonText">
    <w:name w:val="Balloon Text"/>
    <w:basedOn w:val="Normal"/>
    <w:link w:val="BalloonTextChar"/>
    <w:uiPriority w:val="99"/>
    <w:semiHidden/>
    <w:unhideWhenUsed/>
    <w:rsid w:val="009475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75CB"/>
    <w:rPr>
      <w:rFonts w:ascii="Lucida Grande" w:hAnsi="Lucida Grande" w:cs="Lucida Grande"/>
      <w:sz w:val="18"/>
      <w:szCs w:val="18"/>
    </w:rPr>
  </w:style>
  <w:style w:type="character" w:styleId="FollowedHyperlink">
    <w:name w:val="FollowedHyperlink"/>
    <w:basedOn w:val="DefaultParagraphFont"/>
    <w:uiPriority w:val="99"/>
    <w:semiHidden/>
    <w:unhideWhenUsed/>
    <w:rsid w:val="00070E75"/>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527C38"/>
    <w:rPr>
      <w:b/>
      <w:bCs/>
      <w:sz w:val="20"/>
      <w:szCs w:val="20"/>
    </w:rPr>
  </w:style>
  <w:style w:type="character" w:customStyle="1" w:styleId="CommentSubjectChar">
    <w:name w:val="Comment Subject Char"/>
    <w:basedOn w:val="CommentTextChar"/>
    <w:link w:val="CommentSubject"/>
    <w:uiPriority w:val="99"/>
    <w:semiHidden/>
    <w:rsid w:val="00527C3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75CB"/>
    <w:rPr>
      <w:color w:val="0000FF" w:themeColor="hyperlink"/>
      <w:u w:val="single"/>
    </w:rPr>
  </w:style>
  <w:style w:type="character" w:styleId="CommentReference">
    <w:name w:val="annotation reference"/>
    <w:basedOn w:val="DefaultParagraphFont"/>
    <w:uiPriority w:val="99"/>
    <w:semiHidden/>
    <w:unhideWhenUsed/>
    <w:rsid w:val="009475CB"/>
    <w:rPr>
      <w:sz w:val="18"/>
      <w:szCs w:val="18"/>
    </w:rPr>
  </w:style>
  <w:style w:type="paragraph" w:styleId="CommentText">
    <w:name w:val="annotation text"/>
    <w:basedOn w:val="Normal"/>
    <w:link w:val="CommentTextChar"/>
    <w:uiPriority w:val="99"/>
    <w:semiHidden/>
    <w:unhideWhenUsed/>
    <w:rsid w:val="009475CB"/>
  </w:style>
  <w:style w:type="character" w:customStyle="1" w:styleId="CommentTextChar">
    <w:name w:val="Comment Text Char"/>
    <w:basedOn w:val="DefaultParagraphFont"/>
    <w:link w:val="CommentText"/>
    <w:uiPriority w:val="99"/>
    <w:semiHidden/>
    <w:rsid w:val="009475CB"/>
  </w:style>
  <w:style w:type="paragraph" w:styleId="ListParagraph">
    <w:name w:val="List Paragraph"/>
    <w:basedOn w:val="Normal"/>
    <w:uiPriority w:val="34"/>
    <w:qFormat/>
    <w:rsid w:val="009475CB"/>
    <w:pPr>
      <w:ind w:left="720"/>
      <w:contextualSpacing/>
    </w:pPr>
  </w:style>
  <w:style w:type="paragraph" w:styleId="BalloonText">
    <w:name w:val="Balloon Text"/>
    <w:basedOn w:val="Normal"/>
    <w:link w:val="BalloonTextChar"/>
    <w:uiPriority w:val="99"/>
    <w:semiHidden/>
    <w:unhideWhenUsed/>
    <w:rsid w:val="009475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75CB"/>
    <w:rPr>
      <w:rFonts w:ascii="Lucida Grande" w:hAnsi="Lucida Grande" w:cs="Lucida Grande"/>
      <w:sz w:val="18"/>
      <w:szCs w:val="18"/>
    </w:rPr>
  </w:style>
  <w:style w:type="character" w:styleId="FollowedHyperlink">
    <w:name w:val="FollowedHyperlink"/>
    <w:basedOn w:val="DefaultParagraphFont"/>
    <w:uiPriority w:val="99"/>
    <w:semiHidden/>
    <w:unhideWhenUsed/>
    <w:rsid w:val="00070E75"/>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527C38"/>
    <w:rPr>
      <w:b/>
      <w:bCs/>
      <w:sz w:val="20"/>
      <w:szCs w:val="20"/>
    </w:rPr>
  </w:style>
  <w:style w:type="character" w:customStyle="1" w:styleId="CommentSubjectChar">
    <w:name w:val="Comment Subject Char"/>
    <w:basedOn w:val="CommentTextChar"/>
    <w:link w:val="CommentSubject"/>
    <w:uiPriority w:val="99"/>
    <w:semiHidden/>
    <w:rsid w:val="00527C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893</Words>
  <Characters>5093</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Anthony Neaton</dc:creator>
  <cp:keywords/>
  <dc:description/>
  <cp:lastModifiedBy>Daniel Anthony Neaton</cp:lastModifiedBy>
  <cp:revision>2</cp:revision>
  <dcterms:created xsi:type="dcterms:W3CDTF">2017-11-01T15:28:00Z</dcterms:created>
  <dcterms:modified xsi:type="dcterms:W3CDTF">2017-11-01T15:28:00Z</dcterms:modified>
</cp:coreProperties>
</file>