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A4E10" w14:textId="40C8ED43" w:rsidR="0026337A" w:rsidRPr="00425EF4" w:rsidRDefault="0026337A" w:rsidP="007431C7">
      <w:pPr>
        <w:rPr>
          <w:b/>
          <w:sz w:val="48"/>
          <w:szCs w:val="48"/>
        </w:rPr>
      </w:pPr>
      <w:r>
        <w:rPr>
          <w:b/>
          <w:sz w:val="48"/>
          <w:szCs w:val="48"/>
        </w:rPr>
        <w:t>What is Number DNA?</w:t>
      </w:r>
    </w:p>
    <w:p w14:paraId="46B1BDD0" w14:textId="77777777" w:rsidR="0026337A" w:rsidRDefault="0026337A" w:rsidP="007431C7">
      <w:pPr>
        <w:rPr>
          <w:b/>
        </w:rPr>
      </w:pPr>
    </w:p>
    <w:p w14:paraId="74E911D4" w14:textId="34BE6EFC" w:rsidR="00425EF4" w:rsidRDefault="00425EF4" w:rsidP="007431C7">
      <w:pPr>
        <w:rPr>
          <w:b/>
        </w:rPr>
      </w:pPr>
      <w:r>
        <w:rPr>
          <w:b/>
        </w:rPr>
        <w:t xml:space="preserve">This website is in </w:t>
      </w:r>
      <w:ins w:id="0" w:author="Alia Neaton" w:date="2017-08-28T08:19:00Z">
        <w:r w:rsidR="00792EDF">
          <w:rPr>
            <w:b/>
          </w:rPr>
          <w:t>development</w:t>
        </w:r>
      </w:ins>
      <w:r>
        <w:rPr>
          <w:b/>
        </w:rPr>
        <w:t>.</w:t>
      </w:r>
    </w:p>
    <w:p w14:paraId="2C5DEB40" w14:textId="77777777" w:rsidR="00425EF4" w:rsidRDefault="00425EF4" w:rsidP="007431C7">
      <w:pPr>
        <w:rPr>
          <w:b/>
        </w:rPr>
      </w:pPr>
    </w:p>
    <w:p w14:paraId="47A45AC1" w14:textId="77777777" w:rsidR="00425EF4" w:rsidRPr="00425EF4" w:rsidRDefault="00425EF4" w:rsidP="007431C7">
      <w:pPr>
        <w:rPr>
          <w:b/>
        </w:rPr>
      </w:pPr>
    </w:p>
    <w:p w14:paraId="655DB813" w14:textId="48767D07" w:rsidR="00722E71" w:rsidRDefault="00722E71" w:rsidP="00722E71">
      <w:pPr>
        <w:rPr>
          <w:ins w:id="1" w:author="Alia Neaton" w:date="2017-08-27T18:15:00Z"/>
        </w:rPr>
      </w:pPr>
      <w:ins w:id="2" w:author="Alia Neaton" w:date="2017-08-27T18:15:00Z">
        <w:r>
          <w:t xml:space="preserve">I am currently seeking funding to develop a project called </w:t>
        </w:r>
        <w:r w:rsidRPr="00425EF4">
          <w:rPr>
            <w:b/>
          </w:rPr>
          <w:t>Number DNA</w:t>
        </w:r>
        <w:r>
          <w:t>.</w:t>
        </w:r>
      </w:ins>
    </w:p>
    <w:p w14:paraId="576B96A7" w14:textId="77777777" w:rsidR="00722E71" w:rsidRDefault="00722E71" w:rsidP="00722E71">
      <w:pPr>
        <w:rPr>
          <w:ins w:id="3" w:author="Alia Neaton" w:date="2017-08-27T18:15:00Z"/>
        </w:rPr>
      </w:pPr>
    </w:p>
    <w:p w14:paraId="4520727A" w14:textId="77777777" w:rsidR="00983E96" w:rsidRDefault="00983E96" w:rsidP="00983E96">
      <w:pPr>
        <w:rPr>
          <w:ins w:id="4" w:author="Alia Neaton" w:date="2017-08-28T08:00:00Z"/>
        </w:rPr>
      </w:pPr>
      <w:ins w:id="5" w:author="Alia Neaton" w:date="2017-08-28T08:00:00Z">
        <w:r>
          <w:t>Number DNA, as conceived, is a set of 16 web-based math apps that prepares individuals to take on (and succeed in) Algebra and beyond. You can practice Number DNA anywhere: on your phone, tablet, or laptop. A flexible package, Number DNA breaks down the 16 blocks of knowledge that must be securely mastered to become proficient in Algebra.</w:t>
        </w:r>
      </w:ins>
    </w:p>
    <w:p w14:paraId="7392A477" w14:textId="77777777" w:rsidR="007431C7" w:rsidRDefault="007431C7" w:rsidP="007431C7"/>
    <w:p w14:paraId="14D3FA20" w14:textId="22A30248" w:rsidR="00CE4EA3" w:rsidRDefault="007431C7" w:rsidP="00CE4EA3">
      <w:pPr>
        <w:rPr>
          <w:ins w:id="6" w:author="Daniel Anthony Neaton" w:date="2017-09-29T17:19:00Z"/>
        </w:rPr>
      </w:pPr>
      <w:r>
        <w:t>After taking a one hour pretest</w:t>
      </w:r>
      <w:ins w:id="7" w:author="Alia Neaton" w:date="2017-08-27T18:04:00Z">
        <w:r w:rsidR="006634CD">
          <w:t>,</w:t>
        </w:r>
      </w:ins>
      <w:r>
        <w:t xml:space="preserve"> you receive your</w:t>
      </w:r>
      <w:ins w:id="8" w:author="Alia Neaton" w:date="2017-08-27T18:04:00Z">
        <w:r w:rsidR="006634CD">
          <w:t xml:space="preserve"> </w:t>
        </w:r>
      </w:ins>
      <w:r>
        <w:t>personalized report</w:t>
      </w:r>
      <w:ins w:id="9" w:author="Alia Neaton" w:date="2017-08-27T18:04:00Z">
        <w:r w:rsidR="006634CD">
          <w:t xml:space="preserve">, which </w:t>
        </w:r>
      </w:ins>
      <w:r>
        <w:t xml:space="preserve">acts as your game plan. It tells you which foundational skills you have securely </w:t>
      </w:r>
      <w:ins w:id="10" w:author="Alia Neaton" w:date="2017-08-27T18:04:00Z">
        <w:r w:rsidR="006634CD">
          <w:t>mastered</w:t>
        </w:r>
      </w:ins>
      <w:r>
        <w:t xml:space="preserve"> and which ones you need to work on.</w:t>
      </w:r>
      <w:ins w:id="11" w:author="Daniel Anthony Neaton" w:date="2017-09-29T17:19:00Z">
        <w:r w:rsidR="002F6868">
          <w:t xml:space="preserve"> </w:t>
        </w:r>
        <w:r w:rsidR="00CE4EA3">
          <w:t xml:space="preserve">As you progress through your game plan you will earn badges </w:t>
        </w:r>
        <w:r w:rsidR="002F6868">
          <w:t>that represent your mastery of each</w:t>
        </w:r>
        <w:r w:rsidR="00CE4EA3">
          <w:t xml:space="preserve"> new block of knowledge.  </w:t>
        </w:r>
      </w:ins>
    </w:p>
    <w:p w14:paraId="641D508D" w14:textId="0EF62AC8" w:rsidR="007431C7" w:rsidRDefault="007431C7" w:rsidP="007431C7">
      <w:r>
        <w:t>Number</w:t>
      </w:r>
      <w:bookmarkStart w:id="12" w:name="_GoBack"/>
      <w:bookmarkEnd w:id="12"/>
      <w:r w:rsidR="007905C9">
        <w:t xml:space="preserve"> </w:t>
      </w:r>
      <w:r>
        <w:t>DNA is designed to be self</w:t>
      </w:r>
      <w:ins w:id="13" w:author="Alia Neaton" w:date="2017-08-27T18:04:00Z">
        <w:r w:rsidR="006634CD">
          <w:t>-</w:t>
        </w:r>
      </w:ins>
      <w:r>
        <w:t>paced and self</w:t>
      </w:r>
      <w:ins w:id="14" w:author="Alia Neaton" w:date="2017-08-27T18:04:00Z">
        <w:r w:rsidR="006634CD">
          <w:t>-</w:t>
        </w:r>
      </w:ins>
      <w:r>
        <w:t>directed</w:t>
      </w:r>
      <w:ins w:id="15" w:author="Alia Neaton" w:date="2017-09-17T19:21:00Z">
        <w:r w:rsidR="00BD11CF">
          <w:t>,</w:t>
        </w:r>
      </w:ins>
      <w:r>
        <w:t xml:space="preserve"> with support both online or via downloadable practice sets. </w:t>
      </w:r>
    </w:p>
    <w:p w14:paraId="53A8298E" w14:textId="77777777" w:rsidR="007431C7" w:rsidRDefault="007431C7" w:rsidP="007431C7"/>
    <w:p w14:paraId="754F21D9" w14:textId="40DC0276" w:rsidR="007431C7" w:rsidRPr="003A66A5" w:rsidRDefault="007905C9" w:rsidP="007431C7">
      <w:pPr>
        <w:rPr>
          <w:b/>
        </w:rPr>
      </w:pPr>
      <w:r w:rsidRPr="003A66A5">
        <w:rPr>
          <w:b/>
        </w:rPr>
        <w:t>Who could use N</w:t>
      </w:r>
      <w:r w:rsidR="007431C7" w:rsidRPr="003A66A5">
        <w:rPr>
          <w:b/>
        </w:rPr>
        <w:t>umber</w:t>
      </w:r>
      <w:r w:rsidRPr="003A66A5">
        <w:rPr>
          <w:b/>
        </w:rPr>
        <w:t xml:space="preserve"> </w:t>
      </w:r>
      <w:r w:rsidR="003A66A5" w:rsidRPr="003A66A5">
        <w:rPr>
          <w:b/>
        </w:rPr>
        <w:t>DNA?</w:t>
      </w:r>
    </w:p>
    <w:p w14:paraId="77D265EF" w14:textId="77777777" w:rsidR="007431C7" w:rsidRDefault="007431C7" w:rsidP="007431C7"/>
    <w:p w14:paraId="5D9D7570" w14:textId="71237ECF" w:rsidR="007431C7" w:rsidRDefault="003A66A5" w:rsidP="007431C7">
      <w:r w:rsidRPr="003A66A5">
        <w:rPr>
          <w:b/>
        </w:rPr>
        <w:t>Business</w:t>
      </w:r>
      <w:ins w:id="16" w:author="Alia Neaton" w:date="2017-08-27T18:04:00Z">
        <w:r w:rsidR="006634CD">
          <w:rPr>
            <w:b/>
          </w:rPr>
          <w:t>es</w:t>
        </w:r>
      </w:ins>
      <w:r w:rsidR="007431C7">
        <w:t xml:space="preserve"> could use Number DNA </w:t>
      </w:r>
      <w:ins w:id="17" w:author="Alia Neaton" w:date="2017-08-28T08:25:00Z">
        <w:r w:rsidR="00D21331">
          <w:t>a</w:t>
        </w:r>
      </w:ins>
      <w:r w:rsidR="007431C7">
        <w:t>s training modules to improve the numeracy skills of all workers. Badging completely through all 16 web</w:t>
      </w:r>
      <w:ins w:id="18" w:author="Alia Neaton" w:date="2017-08-27T18:05:00Z">
        <w:r w:rsidR="006634CD">
          <w:t>-</w:t>
        </w:r>
      </w:ins>
      <w:r w:rsidR="007431C7">
        <w:t xml:space="preserve">based apps (in each) could become a basis for evaluation and/or a modest bonus. It might also be a springboard </w:t>
      </w:r>
      <w:ins w:id="19" w:author="Alia Neaton" w:date="2017-08-27T18:05:00Z">
        <w:r w:rsidR="006634CD">
          <w:t xml:space="preserve">for </w:t>
        </w:r>
      </w:ins>
      <w:r w:rsidR="007431C7">
        <w:t>additional training opportunities.</w:t>
      </w:r>
    </w:p>
    <w:p w14:paraId="7CAF2E03" w14:textId="77777777" w:rsidR="007431C7" w:rsidRDefault="007431C7" w:rsidP="007431C7"/>
    <w:p w14:paraId="6785319B" w14:textId="71D480E3" w:rsidR="007431C7" w:rsidRDefault="007431C7" w:rsidP="007431C7">
      <w:r w:rsidRPr="003A66A5">
        <w:rPr>
          <w:b/>
        </w:rPr>
        <w:t xml:space="preserve">Colleges and </w:t>
      </w:r>
      <w:r w:rsidR="003A66A5" w:rsidRPr="003A66A5">
        <w:rPr>
          <w:b/>
        </w:rPr>
        <w:t>Community Colleges</w:t>
      </w:r>
      <w:r w:rsidR="007905C9">
        <w:t xml:space="preserve"> could use N</w:t>
      </w:r>
      <w:r>
        <w:t>umber</w:t>
      </w:r>
      <w:r w:rsidR="007905C9">
        <w:t xml:space="preserve"> DNA </w:t>
      </w:r>
      <w:r>
        <w:t xml:space="preserve">to help </w:t>
      </w:r>
      <w:ins w:id="20" w:author="Alia Neaton" w:date="2017-08-28T08:34:00Z">
        <w:r w:rsidR="0068796E">
          <w:t xml:space="preserve">the </w:t>
        </w:r>
      </w:ins>
      <w:r>
        <w:t xml:space="preserve">millions of students </w:t>
      </w:r>
      <w:ins w:id="21" w:author="Alia Neaton" w:date="2017-08-28T08:34:00Z">
        <w:r w:rsidR="0068796E">
          <w:t xml:space="preserve">who </w:t>
        </w:r>
      </w:ins>
      <w:ins w:id="22" w:author="Alia Neaton" w:date="2017-08-28T08:35:00Z">
        <w:r w:rsidR="0068796E">
          <w:t>test into</w:t>
        </w:r>
      </w:ins>
      <w:ins w:id="23" w:author="Alia Neaton" w:date="2017-08-28T08:34:00Z">
        <w:r w:rsidR="0068796E">
          <w:t xml:space="preserve"> remedial</w:t>
        </w:r>
      </w:ins>
      <w:ins w:id="24" w:author="Alia Neaton" w:date="2017-08-28T08:36:00Z">
        <w:r w:rsidR="0068796E">
          <w:t>, not-for-credit</w:t>
        </w:r>
      </w:ins>
      <w:ins w:id="25" w:author="Alia Neaton" w:date="2017-08-28T08:34:00Z">
        <w:r w:rsidR="0068796E">
          <w:t xml:space="preserve"> math classes </w:t>
        </w:r>
      </w:ins>
      <w:r>
        <w:t>circumvent or replace</w:t>
      </w:r>
      <w:ins w:id="26" w:author="Alia Neaton" w:date="2017-08-28T08:34:00Z">
        <w:r w:rsidR="0068796E">
          <w:t xml:space="preserve"> that requirement</w:t>
        </w:r>
      </w:ins>
      <w:r>
        <w:t>. Badging could be used to document a student</w:t>
      </w:r>
      <w:ins w:id="27" w:author="Alia Neaton" w:date="2017-09-20T20:38:00Z">
        <w:r w:rsidR="00C50D80">
          <w:t xml:space="preserve">’s </w:t>
        </w:r>
      </w:ins>
      <w:r>
        <w:t>mastery of requisite foundational skills.</w:t>
      </w:r>
    </w:p>
    <w:p w14:paraId="7BCD05B6" w14:textId="77777777" w:rsidR="007431C7" w:rsidRDefault="007431C7" w:rsidP="007431C7"/>
    <w:p w14:paraId="0361015F" w14:textId="6645221C" w:rsidR="007431C7" w:rsidRDefault="007431C7" w:rsidP="007431C7">
      <w:r w:rsidRPr="003A66A5">
        <w:rPr>
          <w:b/>
        </w:rPr>
        <w:t>M</w:t>
      </w:r>
      <w:r w:rsidR="003A66A5" w:rsidRPr="003A66A5">
        <w:rPr>
          <w:b/>
        </w:rPr>
        <w:t>iddle Schools and High Schools</w:t>
      </w:r>
      <w:r>
        <w:t xml:space="preserve"> could use Number DNA as a self-paced remediation package. The pretest would diagnose each individual student</w:t>
      </w:r>
      <w:ins w:id="28" w:author="Alia Neaton" w:date="2017-09-17T19:23:00Z">
        <w:r w:rsidR="00B71099">
          <w:t>’</w:t>
        </w:r>
      </w:ins>
      <w:r>
        <w:t>s strengths and weaknesses and thereby provide an intervention plan tailored to each student.</w:t>
      </w:r>
    </w:p>
    <w:p w14:paraId="3B7E3C81" w14:textId="77777777" w:rsidR="007431C7" w:rsidRDefault="007431C7" w:rsidP="007431C7"/>
    <w:p w14:paraId="6815C892" w14:textId="130B95AE" w:rsidR="007431C7" w:rsidRDefault="00931DEA" w:rsidP="007431C7">
      <w:ins w:id="29" w:author="Alia Neaton" w:date="2017-08-28T08:17:00Z">
        <w:r>
          <w:rPr>
            <w:b/>
          </w:rPr>
          <w:t xml:space="preserve">Teachers </w:t>
        </w:r>
        <w:r>
          <w:t xml:space="preserve">can use Number DNA, </w:t>
        </w:r>
      </w:ins>
      <w:ins w:id="30" w:author="Alia Neaton" w:date="2017-09-17T19:25:00Z">
        <w:r w:rsidR="00A61220">
          <w:t>as it</w:t>
        </w:r>
      </w:ins>
      <w:ins w:id="31" w:author="Alia Neaton" w:date="2017-08-28T08:17:00Z">
        <w:r>
          <w:t xml:space="preserve"> </w:t>
        </w:r>
      </w:ins>
      <w:proofErr w:type="gramStart"/>
      <w:ins w:id="32" w:author="Alia Neaton" w:date="2017-09-17T19:25:00Z">
        <w:r w:rsidR="00A61220">
          <w:t>has</w:t>
        </w:r>
      </w:ins>
      <w:ins w:id="33" w:author="Alia Neaton" w:date="2017-08-28T08:17:00Z">
        <w:r>
          <w:t xml:space="preserve"> also </w:t>
        </w:r>
      </w:ins>
      <w:ins w:id="34" w:author="Alia Neaton" w:date="2017-09-17T19:25:00Z">
        <w:r w:rsidR="00A61220">
          <w:t xml:space="preserve">been </w:t>
        </w:r>
      </w:ins>
      <w:ins w:id="35" w:author="Alia Neaton" w:date="2017-08-28T08:17:00Z">
        <w:r>
          <w:t xml:space="preserve">designed </w:t>
        </w:r>
        <w:r w:rsidR="00A61220">
          <w:t>to be used</w:t>
        </w:r>
        <w:proofErr w:type="gramEnd"/>
        <w:r w:rsidR="00A61220">
          <w:t xml:space="preserve"> in conjunction with </w:t>
        </w:r>
      </w:ins>
      <w:ins w:id="36" w:author="Alia Neaton" w:date="2017-09-17T19:24:00Z">
        <w:r w:rsidR="00A61220">
          <w:t>the following</w:t>
        </w:r>
      </w:ins>
      <w:ins w:id="37" w:author="Alia Neaton" w:date="2017-08-28T08:17:00Z">
        <w:r>
          <w:t xml:space="preserve"> textbook</w:t>
        </w:r>
      </w:ins>
      <w:ins w:id="38" w:author="Alia Neaton" w:date="2017-09-17T19:25:00Z">
        <w:r w:rsidR="00A61220">
          <w:t>:</w:t>
        </w:r>
      </w:ins>
      <w:ins w:id="39" w:author="Alia Neaton" w:date="2017-08-28T08:17:00Z">
        <w:r>
          <w:t xml:space="preserve"> </w:t>
        </w:r>
        <w:r w:rsidRPr="006B5234">
          <w:rPr>
            <w:b/>
          </w:rPr>
          <w:t>Foundations For Algebra</w:t>
        </w:r>
        <w:r>
          <w:t xml:space="preserve">. </w:t>
        </w:r>
      </w:ins>
      <w:r w:rsidR="007431C7">
        <w:t xml:space="preserve">This text contains detailed discussions that start with whole number factors and divisibility </w:t>
      </w:r>
      <w:ins w:id="40" w:author="Alia Neaton" w:date="2017-09-17T19:26:00Z">
        <w:r w:rsidR="00A61220">
          <w:t xml:space="preserve">and </w:t>
        </w:r>
      </w:ins>
      <w:r w:rsidR="007431C7">
        <w:t xml:space="preserve">continues through fractions, </w:t>
      </w:r>
      <w:proofErr w:type="spellStart"/>
      <w:r w:rsidR="007431C7">
        <w:t>percent</w:t>
      </w:r>
      <w:ins w:id="41" w:author="Alia Neaton" w:date="2017-09-17T19:26:00Z">
        <w:r w:rsidR="00A61220">
          <w:t>s</w:t>
        </w:r>
      </w:ins>
      <w:proofErr w:type="spellEnd"/>
      <w:r w:rsidR="007431C7">
        <w:t>, integers</w:t>
      </w:r>
      <w:ins w:id="42" w:author="Alia Neaton" w:date="2017-08-27T18:07:00Z">
        <w:r w:rsidR="00722E71">
          <w:t>,</w:t>
        </w:r>
      </w:ins>
      <w:r w:rsidR="007431C7">
        <w:t xml:space="preserve"> and solving basic equation</w:t>
      </w:r>
      <w:ins w:id="43" w:author="Alia Neaton" w:date="2017-09-17T19:26:00Z">
        <w:r w:rsidR="00A61220">
          <w:t>s</w:t>
        </w:r>
      </w:ins>
      <w:r w:rsidR="007431C7">
        <w:t xml:space="preserve"> using positive numbers, negative numbers</w:t>
      </w:r>
      <w:ins w:id="44" w:author="Alia Neaton" w:date="2017-09-17T19:26:00Z">
        <w:r w:rsidR="00A61220">
          <w:t>,</w:t>
        </w:r>
      </w:ins>
      <w:r w:rsidR="007431C7">
        <w:t xml:space="preserve"> and fractions. </w:t>
      </w:r>
    </w:p>
    <w:p w14:paraId="2754BEF1" w14:textId="77777777" w:rsidR="007431C7" w:rsidRDefault="007431C7" w:rsidP="007431C7"/>
    <w:p w14:paraId="792DF1B3" w14:textId="77777777" w:rsidR="007431C7" w:rsidRDefault="007431C7" w:rsidP="007431C7"/>
    <w:p w14:paraId="51F5FA9B" w14:textId="77777777" w:rsidR="00C060CE" w:rsidRDefault="007431C7" w:rsidP="007431C7">
      <w:pPr>
        <w:rPr>
          <w:ins w:id="45" w:author="Daniel Anthony Neaton" w:date="2017-09-29T17:17:00Z"/>
        </w:rPr>
      </w:pPr>
      <w:r>
        <w:t xml:space="preserve">This web page will </w:t>
      </w:r>
      <w:ins w:id="46" w:author="Alia Neaton" w:date="2017-08-27T18:16:00Z">
        <w:r w:rsidR="00722E71">
          <w:t xml:space="preserve">contain the latest updates </w:t>
        </w:r>
      </w:ins>
      <w:r>
        <w:t>and progres</w:t>
      </w:r>
      <w:r w:rsidR="006B5234">
        <w:t xml:space="preserve">s reports concerning the </w:t>
      </w:r>
    </w:p>
    <w:p w14:paraId="4B159A45" w14:textId="77777777" w:rsidR="00C060CE" w:rsidRDefault="00C060CE" w:rsidP="007431C7">
      <w:pPr>
        <w:rPr>
          <w:ins w:id="47" w:author="Daniel Anthony Neaton" w:date="2017-09-29T17:17:00Z"/>
        </w:rPr>
      </w:pPr>
    </w:p>
    <w:p w14:paraId="16CC2E26" w14:textId="77777777" w:rsidR="00C060CE" w:rsidRDefault="00C060CE" w:rsidP="007431C7">
      <w:pPr>
        <w:rPr>
          <w:ins w:id="48" w:author="Daniel Anthony Neaton" w:date="2017-09-29T17:17:00Z"/>
        </w:rPr>
      </w:pPr>
    </w:p>
    <w:p w14:paraId="3DB6CD99" w14:textId="44E1DDEA" w:rsidR="007431C7" w:rsidRDefault="007431C7" w:rsidP="00CE4EA3"/>
    <w:sectPr w:rsidR="007431C7" w:rsidSect="00F72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43FC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ia Neaton">
    <w15:presenceInfo w15:providerId="None" w15:userId="Alia Nea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C7"/>
    <w:rsid w:val="000B7D40"/>
    <w:rsid w:val="000E5D08"/>
    <w:rsid w:val="0026337A"/>
    <w:rsid w:val="002F6868"/>
    <w:rsid w:val="00310D09"/>
    <w:rsid w:val="003A1C81"/>
    <w:rsid w:val="003A66A5"/>
    <w:rsid w:val="00425EF4"/>
    <w:rsid w:val="0043311A"/>
    <w:rsid w:val="00485393"/>
    <w:rsid w:val="005252FD"/>
    <w:rsid w:val="005E1292"/>
    <w:rsid w:val="006634CD"/>
    <w:rsid w:val="0068796E"/>
    <w:rsid w:val="006B5234"/>
    <w:rsid w:val="00722E71"/>
    <w:rsid w:val="007431C7"/>
    <w:rsid w:val="007462DC"/>
    <w:rsid w:val="007905C9"/>
    <w:rsid w:val="00792EDF"/>
    <w:rsid w:val="00796865"/>
    <w:rsid w:val="00845C97"/>
    <w:rsid w:val="008D53FD"/>
    <w:rsid w:val="00931DEA"/>
    <w:rsid w:val="00974464"/>
    <w:rsid w:val="00983E96"/>
    <w:rsid w:val="009D60DC"/>
    <w:rsid w:val="00A61220"/>
    <w:rsid w:val="00A80D2C"/>
    <w:rsid w:val="00AB19F3"/>
    <w:rsid w:val="00B36901"/>
    <w:rsid w:val="00B460D6"/>
    <w:rsid w:val="00B52114"/>
    <w:rsid w:val="00B71099"/>
    <w:rsid w:val="00BD11CF"/>
    <w:rsid w:val="00C060CE"/>
    <w:rsid w:val="00C309CD"/>
    <w:rsid w:val="00C35F9A"/>
    <w:rsid w:val="00C50D80"/>
    <w:rsid w:val="00C82747"/>
    <w:rsid w:val="00CC2676"/>
    <w:rsid w:val="00CE4EA3"/>
    <w:rsid w:val="00D21331"/>
    <w:rsid w:val="00D4330E"/>
    <w:rsid w:val="00E66E66"/>
    <w:rsid w:val="00E7027D"/>
    <w:rsid w:val="00E716F1"/>
    <w:rsid w:val="00E91BAF"/>
    <w:rsid w:val="00EF5188"/>
    <w:rsid w:val="00EF654D"/>
    <w:rsid w:val="00F72138"/>
    <w:rsid w:val="00F96B32"/>
    <w:rsid w:val="00FA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3E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A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A6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75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5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0D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3E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E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E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A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A6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75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5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0D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3E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E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E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Anthony Neaton</dc:creator>
  <cp:keywords/>
  <dc:description/>
  <cp:lastModifiedBy>Daniel Anthony Neaton</cp:lastModifiedBy>
  <cp:revision>2</cp:revision>
  <dcterms:created xsi:type="dcterms:W3CDTF">2017-11-01T15:30:00Z</dcterms:created>
  <dcterms:modified xsi:type="dcterms:W3CDTF">2017-11-01T15:30:00Z</dcterms:modified>
</cp:coreProperties>
</file>