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4A60F" w14:textId="77FA5E3F" w:rsidR="00CD008F" w:rsidRDefault="00E711A4" w:rsidP="009365BD">
      <w:pPr>
        <w:jc w:val="center"/>
      </w:pPr>
      <w:r w:rsidRPr="00CD008F">
        <w:rPr>
          <w:sz w:val="48"/>
          <w:szCs w:val="48"/>
        </w:rPr>
        <w:t xml:space="preserve">Here’s a </w:t>
      </w:r>
      <w:ins w:id="0" w:author="Alia Neaton" w:date="2017-09-20T20:27:00Z">
        <w:r w:rsidR="007F0CCD">
          <w:rPr>
            <w:sz w:val="48"/>
            <w:szCs w:val="48"/>
          </w:rPr>
          <w:t>M</w:t>
        </w:r>
      </w:ins>
      <w:r w:rsidRPr="00CD008F">
        <w:rPr>
          <w:sz w:val="48"/>
          <w:szCs w:val="48"/>
        </w:rPr>
        <w:t xml:space="preserve">ath </w:t>
      </w:r>
      <w:ins w:id="1" w:author="Alia Neaton" w:date="2017-09-20T20:27:00Z">
        <w:r w:rsidR="007F0CCD">
          <w:rPr>
            <w:sz w:val="48"/>
            <w:szCs w:val="48"/>
          </w:rPr>
          <w:t>P</w:t>
        </w:r>
      </w:ins>
      <w:r w:rsidRPr="00CD008F">
        <w:rPr>
          <w:sz w:val="48"/>
          <w:szCs w:val="48"/>
        </w:rPr>
        <w:t xml:space="preserve">roblem for </w:t>
      </w:r>
      <w:ins w:id="2" w:author="Alia Neaton" w:date="2017-09-20T20:27:00Z">
        <w:r w:rsidR="007F0CCD">
          <w:rPr>
            <w:sz w:val="48"/>
            <w:szCs w:val="48"/>
          </w:rPr>
          <w:t>Y</w:t>
        </w:r>
      </w:ins>
      <w:r w:rsidRPr="00CD008F">
        <w:rPr>
          <w:sz w:val="48"/>
          <w:szCs w:val="48"/>
        </w:rPr>
        <w:t>ou</w:t>
      </w:r>
      <w:ins w:id="3" w:author="Alia Neaton" w:date="2017-09-20T20:21:00Z">
        <w:r w:rsidR="007F0CCD">
          <w:rPr>
            <w:sz w:val="48"/>
            <w:szCs w:val="48"/>
          </w:rPr>
          <w:t>…</w:t>
        </w:r>
      </w:ins>
    </w:p>
    <w:p w14:paraId="6B542219" w14:textId="77777777" w:rsidR="00CD008F" w:rsidRDefault="00CD008F"/>
    <w:p w14:paraId="452658FF" w14:textId="57B010CD" w:rsidR="00343E1B" w:rsidRDefault="007F0CCD">
      <w:ins w:id="4" w:author="Alia Neaton" w:date="2017-09-20T20:21:00Z">
        <w:r>
          <w:rPr>
            <w:sz w:val="32"/>
            <w:szCs w:val="32"/>
          </w:rPr>
          <w:t>…h</w:t>
        </w:r>
      </w:ins>
      <w:r w:rsidR="00E711A4" w:rsidRPr="00343E1B">
        <w:rPr>
          <w:sz w:val="32"/>
          <w:szCs w:val="32"/>
        </w:rPr>
        <w:t xml:space="preserve">ow do you teach a student Algebra </w:t>
      </w:r>
      <w:r w:rsidR="0050472E" w:rsidRPr="00343E1B">
        <w:rPr>
          <w:sz w:val="32"/>
          <w:szCs w:val="32"/>
        </w:rPr>
        <w:t>if they can’t multiply</w:t>
      </w:r>
      <w:ins w:id="5" w:author="Alia Neaton" w:date="2017-09-20T20:22:00Z">
        <w:r>
          <w:rPr>
            <w:sz w:val="32"/>
            <w:szCs w:val="32"/>
          </w:rPr>
          <w:t xml:space="preserve"> or </w:t>
        </w:r>
      </w:ins>
      <w:r w:rsidR="0050472E" w:rsidRPr="00343E1B">
        <w:rPr>
          <w:sz w:val="32"/>
          <w:szCs w:val="32"/>
        </w:rPr>
        <w:t>work with fractions and don’t understand how to calculate with negative numbers</w:t>
      </w:r>
      <w:r w:rsidR="0000739A" w:rsidRPr="00343E1B">
        <w:rPr>
          <w:sz w:val="32"/>
          <w:szCs w:val="32"/>
        </w:rPr>
        <w:t>?</w:t>
      </w:r>
      <w:r w:rsidR="0000739A">
        <w:t xml:space="preserve"> </w:t>
      </w:r>
    </w:p>
    <w:p w14:paraId="52C5E600" w14:textId="77777777" w:rsidR="00343E1B" w:rsidRDefault="00343E1B"/>
    <w:p w14:paraId="666C3336" w14:textId="77777777" w:rsidR="007F0CCD" w:rsidRDefault="00E97BBE">
      <w:pPr>
        <w:rPr>
          <w:ins w:id="6" w:author="Alia Neaton" w:date="2017-09-20T20:27:00Z"/>
        </w:rPr>
      </w:pPr>
      <w:r>
        <w:t xml:space="preserve">Good luck with that one. </w:t>
      </w:r>
    </w:p>
    <w:p w14:paraId="6ABE4846" w14:textId="77777777" w:rsidR="007F0CCD" w:rsidRDefault="007F0CCD">
      <w:pPr>
        <w:rPr>
          <w:ins w:id="7" w:author="Alia Neaton" w:date="2017-09-20T20:27:00Z"/>
        </w:rPr>
      </w:pPr>
    </w:p>
    <w:p w14:paraId="545C2618" w14:textId="2C323759" w:rsidR="00BD0BC3" w:rsidRDefault="00E97BBE">
      <w:r>
        <w:t>Thousands of teachers throughout the U</w:t>
      </w:r>
      <w:ins w:id="8" w:author="Alia Neaton" w:date="2017-09-20T20:23:00Z">
        <w:r w:rsidR="007F0CCD">
          <w:t>.</w:t>
        </w:r>
      </w:ins>
      <w:r>
        <w:t>S</w:t>
      </w:r>
      <w:ins w:id="9" w:author="Alia Neaton" w:date="2017-09-20T20:23:00Z">
        <w:r w:rsidR="007F0CCD">
          <w:t>.</w:t>
        </w:r>
      </w:ins>
      <w:r>
        <w:t xml:space="preserve"> are confronted</w:t>
      </w:r>
      <w:r w:rsidR="00BD0BC3">
        <w:t xml:space="preserve"> with this task every day of every school year.</w:t>
      </w:r>
      <w:r w:rsidR="00343E1B">
        <w:t xml:space="preserve"> </w:t>
      </w:r>
      <w:r w:rsidR="00CF1631">
        <w:t>Schools (</w:t>
      </w:r>
      <w:ins w:id="10" w:author="Alia Neaton" w:date="2017-09-20T20:24:00Z">
        <w:r w:rsidR="007F0CCD">
          <w:t xml:space="preserve">both </w:t>
        </w:r>
      </w:ins>
      <w:r w:rsidR="00CF1631">
        <w:t>K</w:t>
      </w:r>
      <w:ins w:id="11" w:author="Alia Neaton" w:date="2017-09-20T20:23:00Z">
        <w:r w:rsidR="007F0CCD">
          <w:t>–</w:t>
        </w:r>
      </w:ins>
      <w:r w:rsidR="00CF1631">
        <w:t>12 and colleges) have struggled to solve this problem</w:t>
      </w:r>
      <w:r w:rsidR="00DC0286">
        <w:t xml:space="preserve"> for decades</w:t>
      </w:r>
      <w:r w:rsidR="00CB7CEB">
        <w:t xml:space="preserve"> with little success.</w:t>
      </w:r>
    </w:p>
    <w:p w14:paraId="6E2E3C0F" w14:textId="77777777" w:rsidR="0000739A" w:rsidRDefault="0000739A"/>
    <w:p w14:paraId="08E30FD3" w14:textId="3F803120" w:rsidR="00534F60" w:rsidRDefault="007F0CCD" w:rsidP="007F0CCD">
      <w:pPr>
        <w:rPr>
          <w:ins w:id="12" w:author="Alia Neaton" w:date="2017-09-20T20:33:00Z"/>
        </w:rPr>
      </w:pPr>
      <w:ins w:id="13" w:author="Alia Neaton" w:date="2017-09-20T20:23:00Z">
        <w:r>
          <w:t>T</w:t>
        </w:r>
      </w:ins>
      <w:r w:rsidR="00CF52E3">
        <w:t xml:space="preserve">hink of math as a sequence of skills </w:t>
      </w:r>
      <w:ins w:id="14" w:author="Alia Neaton" w:date="2017-09-20T20:23:00Z">
        <w:r>
          <w:t xml:space="preserve">learned </w:t>
        </w:r>
      </w:ins>
      <w:r w:rsidR="007E329D">
        <w:t>A through Z.</w:t>
      </w:r>
      <w:ins w:id="15" w:author="Alia Neaton" w:date="2017-09-20T20:27:00Z">
        <w:r>
          <w:t xml:space="preserve"> </w:t>
        </w:r>
      </w:ins>
      <w:r w:rsidR="007E329D">
        <w:t xml:space="preserve">Learning skill C depends on whether you mastered skills A and B. </w:t>
      </w:r>
      <w:ins w:id="16" w:author="Alia Neaton" w:date="2017-09-20T20:27:00Z">
        <w:r>
          <w:t>But i</w:t>
        </w:r>
      </w:ins>
      <w:r w:rsidR="005618D0">
        <w:t xml:space="preserve">f </w:t>
      </w:r>
      <w:r w:rsidR="00CB7CEB">
        <w:t xml:space="preserve">you only </w:t>
      </w:r>
      <w:r w:rsidR="005618D0">
        <w:t xml:space="preserve">learned </w:t>
      </w:r>
      <w:ins w:id="17" w:author="Alia Neaton" w:date="2017-09-20T20:24:00Z">
        <w:r>
          <w:t xml:space="preserve">a portion </w:t>
        </w:r>
      </w:ins>
      <w:r w:rsidR="00CB7CEB">
        <w:t xml:space="preserve">of </w:t>
      </w:r>
      <w:r w:rsidR="005618D0">
        <w:t>skills</w:t>
      </w:r>
      <w:r w:rsidR="00DD6B5B">
        <w:t xml:space="preserve"> </w:t>
      </w:r>
      <w:r w:rsidR="005618D0">
        <w:t>A and B</w:t>
      </w:r>
      <w:ins w:id="18" w:author="Alia Neaton" w:date="2017-09-20T20:24:00Z">
        <w:r>
          <w:t>,</w:t>
        </w:r>
      </w:ins>
      <w:r w:rsidR="005618D0">
        <w:t xml:space="preserve"> then learning skill C will be difficult or</w:t>
      </w:r>
      <w:ins w:id="19" w:author="Alia Neaton" w:date="2017-09-20T20:24:00Z">
        <w:r>
          <w:t>,</w:t>
        </w:r>
      </w:ins>
      <w:r w:rsidR="005618D0">
        <w:t xml:space="preserve"> as often occurs, impossible.</w:t>
      </w:r>
      <w:ins w:id="20" w:author="Alia Neaton" w:date="2017-10-31T15:19:00Z">
        <w:r w:rsidR="00B70462">
          <w:t xml:space="preserve"> </w:t>
        </w:r>
      </w:ins>
      <w:ins w:id="21" w:author="Alia Neaton" w:date="2017-09-20T20:32:00Z">
        <w:r w:rsidR="00534F60">
          <w:t>So what should students do</w:t>
        </w:r>
      </w:ins>
      <w:ins w:id="22" w:author="Alia Neaton" w:date="2017-09-20T20:28:00Z">
        <w:r w:rsidRPr="007F0CCD">
          <w:t>?</w:t>
        </w:r>
      </w:ins>
      <w:r w:rsidR="00DD6B5B">
        <w:t xml:space="preserve"> </w:t>
      </w:r>
    </w:p>
    <w:p w14:paraId="5E29B835" w14:textId="77777777" w:rsidR="00534F60" w:rsidRDefault="00534F60" w:rsidP="007F0CCD">
      <w:pPr>
        <w:rPr>
          <w:ins w:id="23" w:author="Alia Neaton" w:date="2017-09-20T20:33:00Z"/>
        </w:rPr>
      </w:pPr>
    </w:p>
    <w:p w14:paraId="02B0194E" w14:textId="1045682A" w:rsidR="007E329D" w:rsidRDefault="00DD6B5B" w:rsidP="007F0CCD">
      <w:r>
        <w:t xml:space="preserve">Stick with </w:t>
      </w:r>
      <w:ins w:id="24" w:author="Alia Neaton" w:date="2017-09-20T20:29:00Z">
        <w:r w:rsidR="007F0CCD">
          <w:t>s</w:t>
        </w:r>
      </w:ins>
      <w:r>
        <w:t xml:space="preserve">kill A and </w:t>
      </w:r>
      <w:ins w:id="25" w:author="Alia Neaton" w:date="2017-09-20T20:28:00Z">
        <w:r w:rsidR="007F0CCD">
          <w:t>skill</w:t>
        </w:r>
      </w:ins>
      <w:ins w:id="26" w:author="Alia Neaton" w:date="2017-09-20T20:29:00Z">
        <w:r w:rsidR="007F0CCD">
          <w:t xml:space="preserve"> </w:t>
        </w:r>
      </w:ins>
      <w:r>
        <w:t xml:space="preserve">B till you </w:t>
      </w:r>
      <w:r w:rsidRPr="00BE0D5E">
        <w:rPr>
          <w:i/>
        </w:rPr>
        <w:t>get</w:t>
      </w:r>
      <w:r>
        <w:t xml:space="preserve"> </w:t>
      </w:r>
      <w:ins w:id="27" w:author="Alia Neaton" w:date="2017-09-20T20:28:00Z">
        <w:r w:rsidR="007F0CCD">
          <w:t>it</w:t>
        </w:r>
      </w:ins>
      <w:r>
        <w:t>!</w:t>
      </w:r>
      <w:ins w:id="28" w:author="Alia Neaton" w:date="2017-10-31T15:20:00Z">
        <w:r w:rsidR="00B70462">
          <w:t xml:space="preserve"> </w:t>
        </w:r>
      </w:ins>
      <w:ins w:id="29" w:author="Alia Neaton" w:date="2017-10-31T15:19:00Z">
        <w:r w:rsidR="00B70462">
          <w:t xml:space="preserve">And </w:t>
        </w:r>
      </w:ins>
      <w:ins w:id="30" w:author="Alia Neaton" w:date="2017-09-20T20:33:00Z">
        <w:r w:rsidR="00B70462">
          <w:t>h</w:t>
        </w:r>
        <w:r w:rsidR="00534F60">
          <w:t xml:space="preserve">ere’s the </w:t>
        </w:r>
      </w:ins>
      <w:r w:rsidR="00E1148C" w:rsidRPr="007F0CCD">
        <w:t>secret</w:t>
      </w:r>
      <w:ins w:id="31" w:author="Alia Neaton" w:date="2017-09-20T20:25:00Z">
        <w:r w:rsidR="007F0CCD">
          <w:t>:</w:t>
        </w:r>
      </w:ins>
      <w:r w:rsidR="00E1148C">
        <w:t xml:space="preserve"> </w:t>
      </w:r>
      <w:ins w:id="32" w:author="Alia Neaton" w:date="2017-09-20T20:25:00Z">
        <w:r w:rsidR="00534F60" w:rsidRPr="00534F60">
          <w:rPr>
            <w:i/>
          </w:rPr>
          <w:t>E</w:t>
        </w:r>
        <w:r w:rsidR="00534F60">
          <w:rPr>
            <w:i/>
          </w:rPr>
          <w:t>very</w:t>
        </w:r>
        <w:r w:rsidR="007F0CCD">
          <w:t xml:space="preserve"> </w:t>
        </w:r>
      </w:ins>
      <w:r w:rsidR="009B6219">
        <w:t>individual</w:t>
      </w:r>
      <w:r w:rsidR="005E2DF1">
        <w:t xml:space="preserve"> can </w:t>
      </w:r>
      <w:ins w:id="33" w:author="Alia Neaton" w:date="2017-09-20T20:25:00Z">
        <w:r w:rsidR="007F0CCD" w:rsidRPr="00BE0D5E">
          <w:rPr>
            <w:i/>
          </w:rPr>
          <w:t>g</w:t>
        </w:r>
      </w:ins>
      <w:r w:rsidR="005E2DF1" w:rsidRPr="00BE0D5E">
        <w:rPr>
          <w:i/>
        </w:rPr>
        <w:t>et</w:t>
      </w:r>
      <w:r w:rsidR="005E2DF1">
        <w:t xml:space="preserve"> </w:t>
      </w:r>
      <w:r w:rsidR="00B92C84">
        <w:t xml:space="preserve">skills A and B when given enough </w:t>
      </w:r>
      <w:ins w:id="34" w:author="Alia Neaton" w:date="2017-09-20T20:26:00Z">
        <w:r w:rsidR="007F0CCD" w:rsidRPr="00BE0D5E">
          <w:rPr>
            <w:b/>
          </w:rPr>
          <w:t>time</w:t>
        </w:r>
        <w:r w:rsidR="007F0CCD">
          <w:t>!</w:t>
        </w:r>
      </w:ins>
    </w:p>
    <w:p w14:paraId="38C77BE2" w14:textId="77777777" w:rsidR="009B6219" w:rsidRDefault="009B6219"/>
    <w:p w14:paraId="57E86FEF" w14:textId="58D50A71" w:rsidR="009B6219" w:rsidRDefault="009B6219">
      <w:r>
        <w:t>Newsflash</w:t>
      </w:r>
      <w:ins w:id="35" w:author="Alia Neaton" w:date="2017-09-20T20:30:00Z">
        <w:r w:rsidR="007F0CCD">
          <w:t>:</w:t>
        </w:r>
      </w:ins>
      <w:r>
        <w:t xml:space="preserve"> Schools </w:t>
      </w:r>
      <w:r w:rsidR="005E553A">
        <w:t xml:space="preserve">don’t teach individuals. They </w:t>
      </w:r>
      <w:r w:rsidR="005652EB">
        <w:t xml:space="preserve">teach groups </w:t>
      </w:r>
      <w:r w:rsidR="007141B9">
        <w:t xml:space="preserve">of </w:t>
      </w:r>
      <w:r w:rsidR="005E553A">
        <w:t>students</w:t>
      </w:r>
      <w:r w:rsidR="007141B9">
        <w:t xml:space="preserve">, 20 to 40 </w:t>
      </w:r>
      <w:r w:rsidR="00A659B9">
        <w:t>at a time. T</w:t>
      </w:r>
      <w:r w:rsidR="00436A08">
        <w:t>eachers have</w:t>
      </w:r>
      <w:ins w:id="36" w:author="Alia Neaton" w:date="2017-09-20T20:34:00Z">
        <w:r w:rsidR="00534F60">
          <w:t xml:space="preserve"> to follow</w:t>
        </w:r>
      </w:ins>
      <w:r w:rsidR="00436A08">
        <w:t xml:space="preserve"> tight curriculums</w:t>
      </w:r>
      <w:r w:rsidR="00271D15">
        <w:t xml:space="preserve"> </w:t>
      </w:r>
      <w:r w:rsidR="009024C4">
        <w:t>that must be</w:t>
      </w:r>
      <w:r w:rsidR="00271D15">
        <w:t xml:space="preserve"> complete</w:t>
      </w:r>
      <w:r w:rsidR="009024C4">
        <w:t>d</w:t>
      </w:r>
      <w:r w:rsidR="00271D15">
        <w:t xml:space="preserve"> in a specific amount of time</w:t>
      </w:r>
      <w:r w:rsidR="009024C4">
        <w:t xml:space="preserve">. </w:t>
      </w:r>
      <w:r w:rsidR="007624EB">
        <w:t xml:space="preserve">Despite the </w:t>
      </w:r>
      <w:ins w:id="37" w:author="Alia Neaton" w:date="2017-10-31T15:21:00Z">
        <w:r w:rsidR="00F021A8">
          <w:t xml:space="preserve">very </w:t>
        </w:r>
      </w:ins>
      <w:ins w:id="38" w:author="Alia Neaton" w:date="2017-09-20T20:31:00Z">
        <w:r w:rsidR="00534F60">
          <w:t xml:space="preserve">real </w:t>
        </w:r>
      </w:ins>
      <w:r w:rsidR="007624EB">
        <w:t>needs of the individual, t</w:t>
      </w:r>
      <w:r w:rsidR="005D4BBD">
        <w:t>ime and the</w:t>
      </w:r>
      <w:r w:rsidR="007624EB">
        <w:t xml:space="preserve"> curricul</w:t>
      </w:r>
      <w:r w:rsidR="000D3D53">
        <w:t>um march forward</w:t>
      </w:r>
      <w:ins w:id="39" w:author="Alia Neaton" w:date="2017-09-20T20:31:00Z">
        <w:r w:rsidR="00534F60">
          <w:t>,</w:t>
        </w:r>
      </w:ins>
      <w:r w:rsidR="000D3D53">
        <w:t xml:space="preserve"> </w:t>
      </w:r>
      <w:r w:rsidR="005D4BBD">
        <w:t xml:space="preserve">leaving many </w:t>
      </w:r>
      <w:r w:rsidR="000D3D53">
        <w:t>behind.</w:t>
      </w:r>
      <w:r w:rsidR="00A659B9">
        <w:t xml:space="preserve"> </w:t>
      </w:r>
    </w:p>
    <w:p w14:paraId="0B1B04B6" w14:textId="77777777" w:rsidR="00B92C84" w:rsidRDefault="00B92C84"/>
    <w:p w14:paraId="26906846" w14:textId="53A57449" w:rsidR="00B92C84" w:rsidRDefault="00534F60">
      <w:ins w:id="40" w:author="Alia Neaton" w:date="2017-09-20T20:34:00Z">
        <w:r>
          <w:t xml:space="preserve">What’s the </w:t>
        </w:r>
      </w:ins>
      <w:ins w:id="41" w:author="Alia Neaton" w:date="2017-09-20T20:35:00Z">
        <w:r>
          <w:t>s</w:t>
        </w:r>
      </w:ins>
      <w:r w:rsidR="00E1148C">
        <w:t xml:space="preserve">olution? </w:t>
      </w:r>
      <w:r w:rsidR="009A6414">
        <w:t>Build your m</w:t>
      </w:r>
      <w:r w:rsidR="00FC2C37">
        <w:t>ath skills</w:t>
      </w:r>
      <w:ins w:id="42" w:author="Alia Neaton" w:date="2017-09-20T20:35:00Z">
        <w:r>
          <w:t>,</w:t>
        </w:r>
      </w:ins>
      <w:r w:rsidR="00FC2C37">
        <w:t xml:space="preserve"> one brick at a time</w:t>
      </w:r>
      <w:ins w:id="43" w:author="Alia Neaton" w:date="2017-09-20T20:35:00Z">
        <w:r>
          <w:t>,</w:t>
        </w:r>
      </w:ins>
      <w:r w:rsidR="00FC2C37">
        <w:t xml:space="preserve"> with </w:t>
      </w:r>
      <w:r w:rsidR="00FC2C37" w:rsidRPr="00BE0D5E">
        <w:rPr>
          <w:b/>
        </w:rPr>
        <w:t>Number DNA</w:t>
      </w:r>
      <w:r w:rsidR="00FC2C37">
        <w:t>.</w:t>
      </w:r>
      <w:r w:rsidR="009A6414">
        <w:t xml:space="preserve"> </w:t>
      </w:r>
    </w:p>
    <w:p w14:paraId="0CFD1B13" w14:textId="77777777" w:rsidR="009A6414" w:rsidRDefault="009A6414"/>
    <w:p w14:paraId="68421D55" w14:textId="5D4D0BB4" w:rsidR="006B05CD" w:rsidRDefault="00B466A3" w:rsidP="00534F60">
      <w:r>
        <w:t xml:space="preserve">Number DNA is a </w:t>
      </w:r>
      <w:r w:rsidR="001E75E3">
        <w:t>set of 16 web</w:t>
      </w:r>
      <w:ins w:id="44" w:author="Alia Neaton" w:date="2017-09-20T20:35:00Z">
        <w:r w:rsidR="00534F60">
          <w:t>-</w:t>
        </w:r>
      </w:ins>
      <w:r w:rsidR="001E75E3">
        <w:t xml:space="preserve">based math apps </w:t>
      </w:r>
      <w:ins w:id="45" w:author="Alia Neaton" w:date="2017-10-31T15:21:00Z">
        <w:r w:rsidR="00F021A8">
          <w:t xml:space="preserve">built around </w:t>
        </w:r>
      </w:ins>
      <w:r w:rsidR="001E75E3">
        <w:t xml:space="preserve">the 16 bricks that </w:t>
      </w:r>
      <w:ins w:id="46" w:author="Alia Neaton" w:date="2017-10-31T15:22:00Z">
        <w:r w:rsidR="00F021A8">
          <w:t xml:space="preserve">must </w:t>
        </w:r>
      </w:ins>
      <w:r w:rsidR="001E75E3">
        <w:t xml:space="preserve">be securely mastered in order to take on and succeed </w:t>
      </w:r>
      <w:ins w:id="47" w:author="Alia Neaton" w:date="2017-09-20T20:35:00Z">
        <w:r w:rsidR="00534F60">
          <w:t xml:space="preserve">in </w:t>
        </w:r>
      </w:ins>
      <w:r w:rsidR="001E75E3">
        <w:t>A</w:t>
      </w:r>
      <w:r w:rsidR="007D77DD">
        <w:t>lgebra and beyond.</w:t>
      </w:r>
      <w:r w:rsidR="00AF78A2">
        <w:t xml:space="preserve"> </w:t>
      </w:r>
      <w:r w:rsidR="006B05CD">
        <w:t>Number</w:t>
      </w:r>
      <w:r w:rsidR="00E7496A">
        <w:t xml:space="preserve"> DNA is a flexible package</w:t>
      </w:r>
      <w:r w:rsidR="00A86EEB">
        <w:t xml:space="preserve"> </w:t>
      </w:r>
      <w:ins w:id="48" w:author="Alia Neaton" w:date="2017-09-20T20:35:00Z">
        <w:r w:rsidR="00534F60">
          <w:t xml:space="preserve">that </w:t>
        </w:r>
      </w:ins>
      <w:r w:rsidR="001231F4">
        <w:t>can</w:t>
      </w:r>
      <w:ins w:id="49" w:author="Alia Neaton" w:date="2017-09-20T20:35:00Z">
        <w:r w:rsidR="00534F60">
          <w:t xml:space="preserve"> be</w:t>
        </w:r>
      </w:ins>
      <w:r w:rsidR="001231F4">
        <w:t xml:space="preserve"> practice</w:t>
      </w:r>
      <w:ins w:id="50" w:author="Alia Neaton" w:date="2017-09-20T20:35:00Z">
        <w:r w:rsidR="00534F60">
          <w:t>d</w:t>
        </w:r>
      </w:ins>
      <w:r w:rsidR="001231F4">
        <w:t xml:space="preserve"> </w:t>
      </w:r>
      <w:r w:rsidR="00AF78A2">
        <w:t xml:space="preserve">anywhere, </w:t>
      </w:r>
      <w:r w:rsidR="001231F4">
        <w:t xml:space="preserve">on </w:t>
      </w:r>
      <w:ins w:id="51" w:author="Alia Neaton" w:date="2017-10-31T15:22:00Z">
        <w:r w:rsidR="00F021A8">
          <w:t>a laptop</w:t>
        </w:r>
      </w:ins>
      <w:r w:rsidR="001231F4">
        <w:t>, iPad</w:t>
      </w:r>
      <w:ins w:id="52" w:author="Alia Neaton" w:date="2017-09-20T20:35:00Z">
        <w:r w:rsidR="00534F60">
          <w:t>,</w:t>
        </w:r>
      </w:ins>
      <w:r w:rsidR="001231F4">
        <w:t xml:space="preserve"> or </w:t>
      </w:r>
      <w:ins w:id="53" w:author="Alia Neaton" w:date="2017-10-31T15:23:00Z">
        <w:r w:rsidR="00F021A8">
          <w:t>phone</w:t>
        </w:r>
      </w:ins>
      <w:r w:rsidR="001231F4">
        <w:t>.</w:t>
      </w:r>
      <w:r w:rsidR="00A31ECB">
        <w:t xml:space="preserve"> </w:t>
      </w:r>
    </w:p>
    <w:p w14:paraId="4B6C355F" w14:textId="77777777" w:rsidR="007C2EF4" w:rsidRDefault="007C2EF4"/>
    <w:p w14:paraId="11486225" w14:textId="2553169D" w:rsidR="00D6574D" w:rsidRDefault="00D6574D">
      <w:r>
        <w:t>After taking</w:t>
      </w:r>
      <w:r w:rsidR="007552FB">
        <w:t xml:space="preserve"> a one</w:t>
      </w:r>
      <w:ins w:id="54" w:author="Alia Neaton" w:date="2017-09-20T20:35:00Z">
        <w:r w:rsidR="002152C5">
          <w:t>-</w:t>
        </w:r>
      </w:ins>
      <w:r w:rsidR="007552FB">
        <w:t>hour pretest</w:t>
      </w:r>
      <w:ins w:id="55" w:author="Alia Neaton" w:date="2017-09-20T20:35:00Z">
        <w:r w:rsidR="002152C5">
          <w:t>,</w:t>
        </w:r>
      </w:ins>
      <w:r w:rsidR="007552FB">
        <w:t xml:space="preserve"> </w:t>
      </w:r>
      <w:ins w:id="56" w:author="Alia Neaton" w:date="2017-10-31T15:23:00Z">
        <w:r w:rsidR="00F021A8">
          <w:t xml:space="preserve">each individual </w:t>
        </w:r>
      </w:ins>
      <w:r w:rsidR="007552FB">
        <w:t>receive</w:t>
      </w:r>
      <w:ins w:id="57" w:author="Alia Neaton" w:date="2017-10-31T15:23:00Z">
        <w:r w:rsidR="00F021A8">
          <w:t>s</w:t>
        </w:r>
      </w:ins>
      <w:r>
        <w:t xml:space="preserve"> </w:t>
      </w:r>
      <w:ins w:id="58" w:author="Alia Neaton" w:date="2017-10-31T15:23:00Z">
        <w:r w:rsidR="00F021A8">
          <w:t xml:space="preserve">a </w:t>
        </w:r>
      </w:ins>
      <w:r>
        <w:t xml:space="preserve">personalized </w:t>
      </w:r>
      <w:r w:rsidR="00AE0E9D">
        <w:t>report</w:t>
      </w:r>
      <w:ins w:id="59" w:author="Alia Neaton" w:date="2017-09-20T20:35:00Z">
        <w:r w:rsidR="002152C5">
          <w:t xml:space="preserve">, which </w:t>
        </w:r>
      </w:ins>
      <w:r w:rsidR="00AE0E9D">
        <w:t xml:space="preserve">acts as </w:t>
      </w:r>
      <w:ins w:id="60" w:author="Alia Neaton" w:date="2017-10-31T15:23:00Z">
        <w:r w:rsidR="00F021A8">
          <w:t xml:space="preserve">a </w:t>
        </w:r>
      </w:ins>
      <w:r>
        <w:t xml:space="preserve">game plan. </w:t>
      </w:r>
      <w:r w:rsidR="00AE0E9D">
        <w:t xml:space="preserve">It </w:t>
      </w:r>
      <w:ins w:id="61" w:author="Alia Neaton" w:date="2017-10-31T15:23:00Z">
        <w:r w:rsidR="00F021A8">
          <w:t>identifies</w:t>
        </w:r>
      </w:ins>
      <w:r w:rsidR="00AE0E9D">
        <w:t xml:space="preserve"> which </w:t>
      </w:r>
      <w:ins w:id="62" w:author="Alia Neaton" w:date="2017-09-20T20:36:00Z">
        <w:r w:rsidR="002152C5">
          <w:t xml:space="preserve">key, foundational </w:t>
        </w:r>
      </w:ins>
      <w:r w:rsidR="00AE0E9D">
        <w:t xml:space="preserve">bricks </w:t>
      </w:r>
      <w:ins w:id="63" w:author="Alia Neaton" w:date="2017-10-31T15:23:00Z">
        <w:r w:rsidR="00F021A8">
          <w:t xml:space="preserve">have </w:t>
        </w:r>
      </w:ins>
      <w:r w:rsidR="008B071C">
        <w:t xml:space="preserve">already </w:t>
      </w:r>
      <w:ins w:id="64" w:author="Alia Neaton" w:date="2017-10-31T15:23:00Z">
        <w:r w:rsidR="00F021A8">
          <w:t>been mastered</w:t>
        </w:r>
      </w:ins>
      <w:r w:rsidR="005525B7">
        <w:t xml:space="preserve"> and which </w:t>
      </w:r>
      <w:r w:rsidR="008B071C">
        <w:t xml:space="preserve">ones </w:t>
      </w:r>
      <w:r w:rsidR="005525B7">
        <w:t xml:space="preserve">need </w:t>
      </w:r>
      <w:ins w:id="65" w:author="Alia Neaton" w:date="2017-10-31T15:25:00Z">
        <w:r w:rsidR="00477C06">
          <w:t>more study</w:t>
        </w:r>
      </w:ins>
      <w:r w:rsidR="008B071C">
        <w:t>. Number DNA is</w:t>
      </w:r>
      <w:r w:rsidR="005525B7">
        <w:t xml:space="preserve"> designed to be self</w:t>
      </w:r>
      <w:ins w:id="66" w:author="Alia Neaton" w:date="2017-09-20T20:36:00Z">
        <w:r w:rsidR="002152C5">
          <w:t>-</w:t>
        </w:r>
      </w:ins>
      <w:r w:rsidR="005525B7">
        <w:t xml:space="preserve">paced </w:t>
      </w:r>
      <w:r w:rsidR="00151733">
        <w:t>and self</w:t>
      </w:r>
      <w:ins w:id="67" w:author="Alia Neaton" w:date="2017-09-20T20:36:00Z">
        <w:r w:rsidR="002152C5">
          <w:t>-</w:t>
        </w:r>
      </w:ins>
      <w:r w:rsidR="00151733">
        <w:t>directed</w:t>
      </w:r>
      <w:ins w:id="68" w:author="Alia Neaton" w:date="2017-09-20T20:36:00Z">
        <w:r w:rsidR="002152C5">
          <w:t>,</w:t>
        </w:r>
      </w:ins>
      <w:r w:rsidR="00151733">
        <w:t xml:space="preserve"> </w:t>
      </w:r>
      <w:r w:rsidR="005525B7">
        <w:t xml:space="preserve">with tons of support both online or via </w:t>
      </w:r>
      <w:r w:rsidR="007552FB">
        <w:t>downloadable</w:t>
      </w:r>
      <w:ins w:id="69" w:author="Alia Neaton" w:date="2017-09-20T20:36:00Z">
        <w:r w:rsidR="002152C5">
          <w:t xml:space="preserve"> </w:t>
        </w:r>
      </w:ins>
      <w:r w:rsidR="007552FB">
        <w:t>practice sets.</w:t>
      </w:r>
      <w:r w:rsidR="001D451C">
        <w:t xml:space="preserve"> </w:t>
      </w:r>
    </w:p>
    <w:p w14:paraId="7746F592" w14:textId="77777777" w:rsidR="00FF3F13" w:rsidRDefault="00FF3F13"/>
    <w:p w14:paraId="45E024CB" w14:textId="5963A79E" w:rsidR="00643A49" w:rsidRDefault="009B5F5B">
      <w:r w:rsidRPr="00FF3F13">
        <w:rPr>
          <w:b/>
        </w:rPr>
        <w:t>Business</w:t>
      </w:r>
      <w:ins w:id="70" w:author="Alia Neaton" w:date="2017-09-20T20:36:00Z">
        <w:r w:rsidR="002152C5">
          <w:rPr>
            <w:b/>
          </w:rPr>
          <w:t>es</w:t>
        </w:r>
      </w:ins>
      <w:r>
        <w:t xml:space="preserve"> could use </w:t>
      </w:r>
      <w:r w:rsidR="00643A49">
        <w:t>Number</w:t>
      </w:r>
      <w:r>
        <w:t xml:space="preserve"> DNA</w:t>
      </w:r>
      <w:ins w:id="71" w:author="Alia Neaton" w:date="2017-09-20T20:36:00Z">
        <w:r w:rsidR="002152C5">
          <w:t xml:space="preserve"> </w:t>
        </w:r>
      </w:ins>
      <w:r w:rsidR="00FD3915">
        <w:t>as</w:t>
      </w:r>
      <w:r>
        <w:t xml:space="preserve"> training </w:t>
      </w:r>
      <w:r w:rsidR="00643A49">
        <w:t>module</w:t>
      </w:r>
      <w:r w:rsidR="00FD3915">
        <w:t>s</w:t>
      </w:r>
      <w:r w:rsidR="00AE68AC">
        <w:t xml:space="preserve"> to improve the numeracy skills of all workers</w:t>
      </w:r>
      <w:r w:rsidR="00AE3CCF">
        <w:t>.</w:t>
      </w:r>
      <w:r w:rsidR="00643A49">
        <w:t xml:space="preserve">  Badging completely through all 16 web</w:t>
      </w:r>
      <w:ins w:id="72" w:author="Alia Neaton" w:date="2017-09-20T20:37:00Z">
        <w:r w:rsidR="002152C5">
          <w:t>-</w:t>
        </w:r>
      </w:ins>
      <w:r w:rsidR="00643A49">
        <w:t>based apps</w:t>
      </w:r>
      <w:ins w:id="73" w:author="Daniel Anthony Neaton" w:date="2017-11-01T11:20:00Z">
        <w:r w:rsidR="00165652">
          <w:t xml:space="preserve"> </w:t>
        </w:r>
      </w:ins>
      <w:r w:rsidR="00643A49">
        <w:t>could be</w:t>
      </w:r>
      <w:r w:rsidR="00193C91">
        <w:t xml:space="preserve">come a </w:t>
      </w:r>
      <w:r w:rsidR="00FD3915">
        <w:t>basis for evaluation and</w:t>
      </w:r>
      <w:r w:rsidR="00D20340">
        <w:t>/or</w:t>
      </w:r>
      <w:r w:rsidR="00FD3915">
        <w:t xml:space="preserve"> a modest bonus</w:t>
      </w:r>
      <w:r w:rsidR="004E7F7D">
        <w:t>.</w:t>
      </w:r>
      <w:r w:rsidR="004B08CD">
        <w:t xml:space="preserve"> </w:t>
      </w:r>
      <w:r w:rsidR="004E7F7D">
        <w:t xml:space="preserve"> It might also be </w:t>
      </w:r>
      <w:r w:rsidR="00AE68AC">
        <w:t xml:space="preserve">a </w:t>
      </w:r>
      <w:r w:rsidR="002D646E">
        <w:t xml:space="preserve">springboard </w:t>
      </w:r>
      <w:ins w:id="74" w:author="Alia Neaton" w:date="2017-09-20T20:37:00Z">
        <w:r w:rsidR="002152C5">
          <w:t xml:space="preserve">for </w:t>
        </w:r>
      </w:ins>
      <w:r w:rsidR="002D646E">
        <w:t>additional training opportunities.</w:t>
      </w:r>
    </w:p>
    <w:p w14:paraId="42F05D8E" w14:textId="77777777" w:rsidR="00193C91" w:rsidRDefault="00193C91"/>
    <w:p w14:paraId="7BA45A29" w14:textId="4138D004" w:rsidR="00E00CF4" w:rsidRDefault="00D506CE" w:rsidP="00E00CF4">
      <w:r>
        <w:rPr>
          <w:b/>
        </w:rPr>
        <w:t xml:space="preserve">Colleges and </w:t>
      </w:r>
      <w:r w:rsidR="00193C91" w:rsidRPr="00FF3F13">
        <w:rPr>
          <w:b/>
        </w:rPr>
        <w:t>Community Colleges</w:t>
      </w:r>
      <w:r w:rsidR="00262E33">
        <w:t xml:space="preserve"> could use </w:t>
      </w:r>
      <w:ins w:id="75" w:author="Alia Neaton" w:date="2017-09-20T20:37:00Z">
        <w:r w:rsidR="002152C5">
          <w:t>N</w:t>
        </w:r>
      </w:ins>
      <w:r w:rsidR="00262E33">
        <w:t>umber</w:t>
      </w:r>
      <w:ins w:id="76" w:author="Alia Neaton" w:date="2017-09-20T20:37:00Z">
        <w:r w:rsidR="002152C5">
          <w:t xml:space="preserve"> </w:t>
        </w:r>
      </w:ins>
      <w:r w:rsidR="00262E33">
        <w:t xml:space="preserve">DNA </w:t>
      </w:r>
      <w:r w:rsidR="00193C91">
        <w:t>to</w:t>
      </w:r>
      <w:r w:rsidR="00551665">
        <w:t xml:space="preserve"> help </w:t>
      </w:r>
      <w:ins w:id="77" w:author="Alia Neaton" w:date="2017-09-20T20:37:00Z">
        <w:r w:rsidR="002152C5">
          <w:t xml:space="preserve">the </w:t>
        </w:r>
      </w:ins>
      <w:r w:rsidR="007203A4">
        <w:t xml:space="preserve">millions of students </w:t>
      </w:r>
      <w:ins w:id="78" w:author="Alia Neaton" w:date="2017-09-20T20:37:00Z">
        <w:r w:rsidR="002152C5">
          <w:t xml:space="preserve">who test into remedial, not-for-credit math classes </w:t>
        </w:r>
      </w:ins>
      <w:r w:rsidR="005565EA">
        <w:t>circumvent</w:t>
      </w:r>
      <w:r w:rsidR="00E8310C">
        <w:t xml:space="preserve"> or replace</w:t>
      </w:r>
      <w:r w:rsidR="005565EA">
        <w:t xml:space="preserve"> </w:t>
      </w:r>
      <w:ins w:id="79" w:author="Alia Neaton" w:date="2017-09-20T20:38:00Z">
        <w:r w:rsidR="002152C5">
          <w:lastRenderedPageBreak/>
          <w:t>that requirement</w:t>
        </w:r>
      </w:ins>
      <w:r w:rsidR="008D1AA6">
        <w:t>.</w:t>
      </w:r>
      <w:r w:rsidR="00E8310C">
        <w:t xml:space="preserve"> </w:t>
      </w:r>
      <w:r w:rsidR="00247058">
        <w:t xml:space="preserve">Badging could be used to </w:t>
      </w:r>
      <w:r w:rsidR="00E00CF4">
        <w:t>document</w:t>
      </w:r>
      <w:r w:rsidR="00262E33">
        <w:t xml:space="preserve"> a </w:t>
      </w:r>
      <w:r w:rsidR="00E00CF4">
        <w:t>student</w:t>
      </w:r>
      <w:ins w:id="80" w:author="Alia Neaton" w:date="2017-09-20T20:38:00Z">
        <w:r w:rsidR="002152C5">
          <w:t>’</w:t>
        </w:r>
      </w:ins>
      <w:r w:rsidR="00E00CF4">
        <w:t>s</w:t>
      </w:r>
      <w:r w:rsidR="00E80449">
        <w:t xml:space="preserve"> mastery of requisite foundational skills.</w:t>
      </w:r>
    </w:p>
    <w:p w14:paraId="61B1780E" w14:textId="77777777" w:rsidR="008D1AA6" w:rsidRDefault="008D1AA6"/>
    <w:p w14:paraId="784AC646" w14:textId="36794B5C" w:rsidR="009E2CBE" w:rsidRDefault="00926AB6">
      <w:r w:rsidRPr="00FF3F13">
        <w:rPr>
          <w:b/>
        </w:rPr>
        <w:t xml:space="preserve">Middle </w:t>
      </w:r>
      <w:ins w:id="81" w:author="Alia Neaton" w:date="2017-09-20T20:38:00Z">
        <w:r w:rsidR="002152C5">
          <w:rPr>
            <w:b/>
          </w:rPr>
          <w:t>S</w:t>
        </w:r>
      </w:ins>
      <w:r w:rsidRPr="00FF3F13">
        <w:rPr>
          <w:b/>
        </w:rPr>
        <w:t>chools and High Schools</w:t>
      </w:r>
      <w:r>
        <w:t xml:space="preserve"> could </w:t>
      </w:r>
      <w:r w:rsidR="006B05CD">
        <w:t xml:space="preserve">use </w:t>
      </w:r>
      <w:r w:rsidR="008B071C">
        <w:t xml:space="preserve">Number DNA </w:t>
      </w:r>
      <w:r w:rsidR="009E2CBE">
        <w:t>as a</w:t>
      </w:r>
      <w:r w:rsidR="00D20340">
        <w:t xml:space="preserve"> self-</w:t>
      </w:r>
      <w:r w:rsidR="009C7D38">
        <w:t>paced</w:t>
      </w:r>
      <w:r w:rsidR="009E2CBE">
        <w:t xml:space="preserve"> remediation package</w:t>
      </w:r>
      <w:r w:rsidR="006627B0">
        <w:t>. The pre</w:t>
      </w:r>
      <w:r w:rsidR="009C7D38">
        <w:t>test</w:t>
      </w:r>
      <w:r w:rsidR="006627B0">
        <w:t xml:space="preserve"> would diagnose each individual </w:t>
      </w:r>
      <w:r w:rsidR="009E2CBE">
        <w:t>student</w:t>
      </w:r>
      <w:ins w:id="82" w:author="Alia Neaton" w:date="2017-09-20T20:38:00Z">
        <w:r w:rsidR="002152C5">
          <w:t>’</w:t>
        </w:r>
      </w:ins>
      <w:r w:rsidR="009E2CBE">
        <w:t>s</w:t>
      </w:r>
      <w:ins w:id="83" w:author="Alia Neaton" w:date="2017-09-20T20:38:00Z">
        <w:r w:rsidR="002152C5">
          <w:t xml:space="preserve"> </w:t>
        </w:r>
      </w:ins>
      <w:r w:rsidR="009E2CBE">
        <w:t>strengths and weaknes</w:t>
      </w:r>
      <w:r w:rsidR="009C7D38">
        <w:t>ses</w:t>
      </w:r>
      <w:r w:rsidR="00A01665">
        <w:t xml:space="preserve"> and thereby provide an intervention plan tailored to </w:t>
      </w:r>
      <w:r w:rsidR="007C2EF4">
        <w:t>each student.</w:t>
      </w:r>
    </w:p>
    <w:p w14:paraId="67A562CA" w14:textId="77777777" w:rsidR="001501E2" w:rsidRDefault="001501E2"/>
    <w:p w14:paraId="7A98B9D7" w14:textId="5CA0857E" w:rsidR="00537671" w:rsidRDefault="002152C5" w:rsidP="002152C5">
      <w:ins w:id="84" w:author="Alia Neaton" w:date="2017-09-20T20:39:00Z">
        <w:r>
          <w:rPr>
            <w:b/>
          </w:rPr>
          <w:t xml:space="preserve">Teachers </w:t>
        </w:r>
        <w:r>
          <w:t xml:space="preserve">can use Number DNA, as it has also been designed to be used in conjunction with the following textbook: </w:t>
        </w:r>
        <w:r w:rsidR="00477C06" w:rsidRPr="00165652">
          <w:rPr>
            <w:i/>
          </w:rPr>
          <w:t>Foundations f</w:t>
        </w:r>
        <w:r w:rsidRPr="00165652">
          <w:rPr>
            <w:i/>
          </w:rPr>
          <w:t>or Algebra</w:t>
        </w:r>
        <w:r>
          <w:t xml:space="preserve">. </w:t>
        </w:r>
      </w:ins>
      <w:r w:rsidR="00634BC0" w:rsidRPr="00E06582">
        <w:t>This text</w:t>
      </w:r>
      <w:r w:rsidR="00634BC0">
        <w:rPr>
          <w:u w:val="single"/>
        </w:rPr>
        <w:t xml:space="preserve"> </w:t>
      </w:r>
      <w:r w:rsidR="00DD0896">
        <w:t>contains detailed discussion</w:t>
      </w:r>
      <w:r w:rsidR="00AC4ABC">
        <w:t>s</w:t>
      </w:r>
      <w:ins w:id="85" w:author="Alia Neaton" w:date="2017-10-31T15:29:00Z">
        <w:r w:rsidR="003E5BC2">
          <w:t xml:space="preserve">, </w:t>
        </w:r>
      </w:ins>
      <w:r w:rsidR="00634BC0">
        <w:t>start</w:t>
      </w:r>
      <w:ins w:id="86" w:author="Alia Neaton" w:date="2017-10-31T15:29:00Z">
        <w:r w:rsidR="003E5BC2">
          <w:t>ing</w:t>
        </w:r>
      </w:ins>
      <w:r w:rsidR="00634BC0">
        <w:t xml:space="preserve"> with whole number factors and divisibility </w:t>
      </w:r>
      <w:ins w:id="87" w:author="Alia Neaton" w:date="2017-09-20T20:39:00Z">
        <w:r>
          <w:t xml:space="preserve">and </w:t>
        </w:r>
      </w:ins>
      <w:r w:rsidR="00634BC0">
        <w:t>continu</w:t>
      </w:r>
      <w:ins w:id="88" w:author="Alia Neaton" w:date="2017-10-31T15:29:00Z">
        <w:r w:rsidR="003E5BC2">
          <w:t>ing</w:t>
        </w:r>
      </w:ins>
      <w:r w:rsidR="00634BC0">
        <w:t xml:space="preserve"> through</w:t>
      </w:r>
      <w:r w:rsidR="00AC4ABC">
        <w:t xml:space="preserve"> </w:t>
      </w:r>
      <w:r w:rsidR="00537671">
        <w:t xml:space="preserve">fractions, </w:t>
      </w:r>
      <w:proofErr w:type="spellStart"/>
      <w:r w:rsidR="00537671">
        <w:t>percent</w:t>
      </w:r>
      <w:ins w:id="89" w:author="Alia Neaton" w:date="2017-09-20T20:39:00Z">
        <w:r>
          <w:t>s</w:t>
        </w:r>
      </w:ins>
      <w:proofErr w:type="spellEnd"/>
      <w:r w:rsidR="00537671">
        <w:t>, integers</w:t>
      </w:r>
      <w:ins w:id="90" w:author="Alia Neaton" w:date="2017-10-31T15:28:00Z">
        <w:r w:rsidR="003E5BC2">
          <w:t>,</w:t>
        </w:r>
      </w:ins>
      <w:r w:rsidR="00537671">
        <w:t xml:space="preserve"> and </w:t>
      </w:r>
      <w:r w:rsidR="00BA1C57">
        <w:t>solving basic equation</w:t>
      </w:r>
      <w:ins w:id="91" w:author="Alia Neaton" w:date="2017-09-20T20:39:00Z">
        <w:r>
          <w:t>s</w:t>
        </w:r>
      </w:ins>
      <w:r w:rsidR="00BA1C57">
        <w:t xml:space="preserve"> </w:t>
      </w:r>
      <w:r w:rsidR="00537671">
        <w:t>using positive</w:t>
      </w:r>
      <w:bookmarkStart w:id="92" w:name="_GoBack"/>
      <w:bookmarkEnd w:id="92"/>
      <w:r w:rsidR="00AC251B">
        <w:t xml:space="preserve"> </w:t>
      </w:r>
      <w:r w:rsidR="00BA1C57">
        <w:t>numbers,</w:t>
      </w:r>
      <w:r w:rsidR="00537671">
        <w:t xml:space="preserve"> negative numbers</w:t>
      </w:r>
      <w:ins w:id="93" w:author="Alia Neaton" w:date="2017-09-20T20:39:00Z">
        <w:r>
          <w:t>,</w:t>
        </w:r>
      </w:ins>
      <w:r w:rsidR="00537671">
        <w:t xml:space="preserve"> and fractions.</w:t>
      </w:r>
      <w:r w:rsidR="00E06582">
        <w:t xml:space="preserve"> </w:t>
      </w:r>
    </w:p>
    <w:p w14:paraId="501E57BA" w14:textId="77777777" w:rsidR="00B35087" w:rsidRDefault="00B35087"/>
    <w:p w14:paraId="371866B1" w14:textId="77777777" w:rsidR="00B35087" w:rsidRDefault="00B35087"/>
    <w:sectPr w:rsidR="00B35087" w:rsidSect="00A86EEB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CFC9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6C0D"/>
    <w:multiLevelType w:val="multilevel"/>
    <w:tmpl w:val="1712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ia Neaton">
    <w15:presenceInfo w15:providerId="None" w15:userId="Alia Nea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33"/>
    <w:rsid w:val="0000739A"/>
    <w:rsid w:val="00054B5B"/>
    <w:rsid w:val="00084888"/>
    <w:rsid w:val="000D3D53"/>
    <w:rsid w:val="00121049"/>
    <w:rsid w:val="001231F4"/>
    <w:rsid w:val="001501E2"/>
    <w:rsid w:val="00151733"/>
    <w:rsid w:val="00165652"/>
    <w:rsid w:val="00183CC3"/>
    <w:rsid w:val="00193C91"/>
    <w:rsid w:val="001C20AF"/>
    <w:rsid w:val="001D451C"/>
    <w:rsid w:val="001E5353"/>
    <w:rsid w:val="001E75E3"/>
    <w:rsid w:val="002152C5"/>
    <w:rsid w:val="00247058"/>
    <w:rsid w:val="00262E33"/>
    <w:rsid w:val="00271D15"/>
    <w:rsid w:val="00272E31"/>
    <w:rsid w:val="0028381A"/>
    <w:rsid w:val="002C30F0"/>
    <w:rsid w:val="002D646E"/>
    <w:rsid w:val="002E016E"/>
    <w:rsid w:val="002F23B2"/>
    <w:rsid w:val="003160DC"/>
    <w:rsid w:val="00343E1B"/>
    <w:rsid w:val="003C56D9"/>
    <w:rsid w:val="003E24F2"/>
    <w:rsid w:val="003E5BC2"/>
    <w:rsid w:val="004109BF"/>
    <w:rsid w:val="00436A08"/>
    <w:rsid w:val="00443133"/>
    <w:rsid w:val="0046765F"/>
    <w:rsid w:val="00477C06"/>
    <w:rsid w:val="004B08CD"/>
    <w:rsid w:val="004E5989"/>
    <w:rsid w:val="004E7F7D"/>
    <w:rsid w:val="0050472E"/>
    <w:rsid w:val="00534F60"/>
    <w:rsid w:val="00537671"/>
    <w:rsid w:val="00544557"/>
    <w:rsid w:val="00551665"/>
    <w:rsid w:val="005525B7"/>
    <w:rsid w:val="00555349"/>
    <w:rsid w:val="005565EA"/>
    <w:rsid w:val="005618D0"/>
    <w:rsid w:val="005652EB"/>
    <w:rsid w:val="005778AD"/>
    <w:rsid w:val="005D4BBD"/>
    <w:rsid w:val="005E2DF1"/>
    <w:rsid w:val="005E553A"/>
    <w:rsid w:val="00623026"/>
    <w:rsid w:val="006235A0"/>
    <w:rsid w:val="00634BC0"/>
    <w:rsid w:val="00643A49"/>
    <w:rsid w:val="006552B0"/>
    <w:rsid w:val="00656211"/>
    <w:rsid w:val="006627B0"/>
    <w:rsid w:val="006A77FB"/>
    <w:rsid w:val="006B05CD"/>
    <w:rsid w:val="007141B9"/>
    <w:rsid w:val="007203A4"/>
    <w:rsid w:val="007552FB"/>
    <w:rsid w:val="007554BA"/>
    <w:rsid w:val="007624EB"/>
    <w:rsid w:val="00784AFF"/>
    <w:rsid w:val="007C2EF4"/>
    <w:rsid w:val="007D2AB8"/>
    <w:rsid w:val="007D77DD"/>
    <w:rsid w:val="007E329D"/>
    <w:rsid w:val="007F0CCD"/>
    <w:rsid w:val="008421E2"/>
    <w:rsid w:val="008B071C"/>
    <w:rsid w:val="008B413F"/>
    <w:rsid w:val="008D1AA6"/>
    <w:rsid w:val="008D3A54"/>
    <w:rsid w:val="009024C4"/>
    <w:rsid w:val="00926066"/>
    <w:rsid w:val="00926AB6"/>
    <w:rsid w:val="009365BD"/>
    <w:rsid w:val="009800BF"/>
    <w:rsid w:val="009A333E"/>
    <w:rsid w:val="009A6414"/>
    <w:rsid w:val="009B5F5B"/>
    <w:rsid w:val="009B6219"/>
    <w:rsid w:val="009C6206"/>
    <w:rsid w:val="009C7D38"/>
    <w:rsid w:val="009E2CBE"/>
    <w:rsid w:val="00A01665"/>
    <w:rsid w:val="00A31ECB"/>
    <w:rsid w:val="00A659B9"/>
    <w:rsid w:val="00A86EEB"/>
    <w:rsid w:val="00AC251B"/>
    <w:rsid w:val="00AC4ABC"/>
    <w:rsid w:val="00AD6C20"/>
    <w:rsid w:val="00AE0E9D"/>
    <w:rsid w:val="00AE3CCF"/>
    <w:rsid w:val="00AE68AC"/>
    <w:rsid w:val="00AF78A2"/>
    <w:rsid w:val="00B35087"/>
    <w:rsid w:val="00B466A3"/>
    <w:rsid w:val="00B62785"/>
    <w:rsid w:val="00B70462"/>
    <w:rsid w:val="00B9225E"/>
    <w:rsid w:val="00B92C84"/>
    <w:rsid w:val="00B96F70"/>
    <w:rsid w:val="00BA1C57"/>
    <w:rsid w:val="00BA7611"/>
    <w:rsid w:val="00BD0BC3"/>
    <w:rsid w:val="00BE0D5E"/>
    <w:rsid w:val="00C6724E"/>
    <w:rsid w:val="00C97466"/>
    <w:rsid w:val="00CB7CEB"/>
    <w:rsid w:val="00CD008F"/>
    <w:rsid w:val="00CD3C65"/>
    <w:rsid w:val="00CF1631"/>
    <w:rsid w:val="00CF52E3"/>
    <w:rsid w:val="00D16DDF"/>
    <w:rsid w:val="00D20340"/>
    <w:rsid w:val="00D4660F"/>
    <w:rsid w:val="00D506CE"/>
    <w:rsid w:val="00D5318C"/>
    <w:rsid w:val="00D57F54"/>
    <w:rsid w:val="00D6574D"/>
    <w:rsid w:val="00DC0286"/>
    <w:rsid w:val="00DD0896"/>
    <w:rsid w:val="00DD6B5B"/>
    <w:rsid w:val="00DF30A5"/>
    <w:rsid w:val="00E00CF4"/>
    <w:rsid w:val="00E06582"/>
    <w:rsid w:val="00E105AB"/>
    <w:rsid w:val="00E1148C"/>
    <w:rsid w:val="00E144A8"/>
    <w:rsid w:val="00E711A4"/>
    <w:rsid w:val="00E7496A"/>
    <w:rsid w:val="00E80449"/>
    <w:rsid w:val="00E8310C"/>
    <w:rsid w:val="00E97BBE"/>
    <w:rsid w:val="00EC638E"/>
    <w:rsid w:val="00F021A8"/>
    <w:rsid w:val="00F2147F"/>
    <w:rsid w:val="00F55E20"/>
    <w:rsid w:val="00F72138"/>
    <w:rsid w:val="00FB463B"/>
    <w:rsid w:val="00FC2C37"/>
    <w:rsid w:val="00FD3915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BB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34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09BF"/>
  </w:style>
  <w:style w:type="character" w:customStyle="1" w:styleId="Heading1Char">
    <w:name w:val="Heading 1 Char"/>
    <w:basedOn w:val="DefaultParagraphFont"/>
    <w:link w:val="Heading1"/>
    <w:uiPriority w:val="9"/>
    <w:rsid w:val="00555349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53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53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534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C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C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C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C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C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C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C0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34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09BF"/>
  </w:style>
  <w:style w:type="character" w:customStyle="1" w:styleId="Heading1Char">
    <w:name w:val="Heading 1 Char"/>
    <w:basedOn w:val="DefaultParagraphFont"/>
    <w:link w:val="Heading1"/>
    <w:uiPriority w:val="9"/>
    <w:rsid w:val="00555349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53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53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534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C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C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C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C0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C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C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C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9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431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Anthony Neaton</dc:creator>
  <cp:keywords/>
  <dc:description/>
  <cp:lastModifiedBy>Daniel Anthony Neaton</cp:lastModifiedBy>
  <cp:revision>2</cp:revision>
  <cp:lastPrinted>2017-04-24T15:22:00Z</cp:lastPrinted>
  <dcterms:created xsi:type="dcterms:W3CDTF">2017-11-01T15:22:00Z</dcterms:created>
  <dcterms:modified xsi:type="dcterms:W3CDTF">2017-11-01T15:22:00Z</dcterms:modified>
</cp:coreProperties>
</file>